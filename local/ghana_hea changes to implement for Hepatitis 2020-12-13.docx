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B3E9F" w14:textId="77777777" w:rsidR="00CC38C6" w:rsidRDefault="001F5491">
      <w:pPr>
        <w:pStyle w:val="Title"/>
      </w:pPr>
      <w:r>
        <w:t>Modeling the impact of whole blood pathogen inactivation on transfusion-related adverse events and healthcare spending in Ghana</w:t>
      </w:r>
    </w:p>
    <w:p w14:paraId="5D6E37A5" w14:textId="77777777" w:rsidR="00CC38C6" w:rsidRDefault="00CC38C6"/>
    <w:p w14:paraId="6859A5A2" w14:textId="77777777" w:rsidR="00CC38C6" w:rsidRDefault="001F5491">
      <w:pPr>
        <w:pStyle w:val="BodyText"/>
      </w:pPr>
      <w:r>
        <w:t>W. Alton Russell</w:t>
      </w:r>
      <w:r>
        <w:rPr>
          <w:vertAlign w:val="superscript"/>
        </w:rPr>
        <w:t>1,2</w:t>
      </w:r>
      <w:r>
        <w:t>, Shirley Owusu-Ofori</w:t>
      </w:r>
      <w:r>
        <w:rPr>
          <w:vertAlign w:val="superscript"/>
        </w:rPr>
        <w:t>3</w:t>
      </w:r>
      <w:r>
        <w:t>, Alex Owusu-Ofori</w:t>
      </w:r>
      <w:r>
        <w:rPr>
          <w:vertAlign w:val="superscript"/>
        </w:rPr>
        <w:t>3,4</w:t>
      </w:r>
      <w:r>
        <w:t>, Eileen Micah</w:t>
      </w:r>
      <w:r>
        <w:rPr>
          <w:vertAlign w:val="superscript"/>
        </w:rPr>
        <w:t>3</w:t>
      </w:r>
      <w:r>
        <w:t>, Betty Norman</w:t>
      </w:r>
      <w:r>
        <w:rPr>
          <w:vertAlign w:val="superscript"/>
        </w:rPr>
        <w:t>3,4</w:t>
      </w:r>
      <w:r>
        <w:t>, Brian Custer</w:t>
      </w:r>
      <w:r>
        <w:rPr>
          <w:vertAlign w:val="superscript"/>
        </w:rPr>
        <w:t>3,4</w:t>
      </w:r>
    </w:p>
    <w:p w14:paraId="523418E2" w14:textId="77777777" w:rsidR="00CC38C6" w:rsidRDefault="00CC38C6">
      <w:pPr>
        <w:pStyle w:val="BodyText"/>
      </w:pPr>
    </w:p>
    <w:p w14:paraId="33AB788F" w14:textId="77777777" w:rsidR="00CC38C6" w:rsidRDefault="001F5491">
      <w:pPr>
        <w:pStyle w:val="BodyText"/>
      </w:pPr>
      <w:r>
        <w:rPr>
          <w:vertAlign w:val="superscript"/>
        </w:rPr>
        <w:t>1</w:t>
      </w:r>
      <w:r>
        <w:t xml:space="preserve">Department of Management Science and Engineering, Stanford University Stanford, CA </w:t>
      </w:r>
      <w:r>
        <w:rPr>
          <w:vertAlign w:val="superscript"/>
        </w:rPr>
        <w:t>2</w:t>
      </w:r>
      <w:r>
        <w:t xml:space="preserve">Blood Systems Research Institute, San Francisco, CA </w:t>
      </w:r>
      <w:r>
        <w:rPr>
          <w:vertAlign w:val="superscript"/>
        </w:rPr>
        <w:t>3</w:t>
      </w:r>
      <w:r>
        <w:t xml:space="preserve">Department of Medicine, Komfo-Anokye Teaching Hospital, Kumasi, Ghana </w:t>
      </w:r>
      <w:r>
        <w:rPr>
          <w:vertAlign w:val="superscript"/>
        </w:rPr>
        <w:t>4</w:t>
      </w:r>
      <w:r>
        <w:t xml:space="preserve">Kwame Nkrumah University of Science and Technology, Kumasi, Ghana </w:t>
      </w:r>
      <w:r>
        <w:rPr>
          <w:vertAlign w:val="superscript"/>
        </w:rPr>
        <w:t>5</w:t>
      </w:r>
      <w:r>
        <w:t>Department of Laboratory Medicine, University of California, San Francisco, CA</w:t>
      </w:r>
    </w:p>
    <w:p w14:paraId="543CD359" w14:textId="77777777" w:rsidR="00CC38C6" w:rsidRDefault="00CC38C6">
      <w:pPr>
        <w:pStyle w:val="BodyText"/>
      </w:pPr>
    </w:p>
    <w:p w14:paraId="3C84EF86" w14:textId="77777777" w:rsidR="00CC38C6" w:rsidRDefault="001F5491">
      <w:pPr>
        <w:pStyle w:val="BodyText"/>
      </w:pPr>
      <w:r>
        <w:rPr>
          <w:b/>
        </w:rPr>
        <w:t>Corresponding author:</w:t>
      </w:r>
      <w:r>
        <w:t xml:space="preserve"> W. Alton Russell, Management Science and Engineering, Stanford University, Stanford CA 94305. email: </w:t>
      </w:r>
      <w:hyperlink r:id="rId7">
        <w:r>
          <w:rPr>
            <w:rStyle w:val="Hyperlink"/>
          </w:rPr>
          <w:t>altonr@stanford.edu</w:t>
        </w:r>
      </w:hyperlink>
      <w:r>
        <w:t>.</w:t>
      </w:r>
    </w:p>
    <w:p w14:paraId="52E5BAA0" w14:textId="77777777" w:rsidR="00CC38C6" w:rsidRDefault="001F5491">
      <w:pPr>
        <w:pStyle w:val="BodyText"/>
      </w:pPr>
      <w:r>
        <w:rPr>
          <w:b/>
        </w:rPr>
        <w:t>Alt. author contact:</w:t>
      </w:r>
      <w:r>
        <w:t xml:space="preserve"> Brian Custer, </w:t>
      </w:r>
      <w:hyperlink r:id="rId8">
        <w:r>
          <w:rPr>
            <w:rStyle w:val="Hyperlink"/>
          </w:rPr>
          <w:t>bcuster@vitalant.org</w:t>
        </w:r>
      </w:hyperlink>
    </w:p>
    <w:p w14:paraId="523568E3" w14:textId="77777777" w:rsidR="00CC38C6" w:rsidRDefault="001F5491">
      <w:pPr>
        <w:pStyle w:val="BodyText"/>
      </w:pPr>
      <w:r>
        <w:rPr>
          <w:b/>
        </w:rPr>
        <w:t>Key words:</w:t>
      </w:r>
      <w:r>
        <w:t xml:space="preserve"> Pathogen inactivation, blood safety, health-economic modeling</w:t>
      </w:r>
    </w:p>
    <w:p w14:paraId="6605A15B" w14:textId="77777777" w:rsidR="00CC38C6" w:rsidRDefault="001F5491">
      <w:pPr>
        <w:pStyle w:val="BodyText"/>
      </w:pPr>
      <w:r>
        <w:rPr>
          <w:b/>
        </w:rPr>
        <w:t>Running title:</w:t>
      </w:r>
      <w:r>
        <w:t xml:space="preserve"> Pathogen inactivation in Ghana</w:t>
      </w:r>
    </w:p>
    <w:p w14:paraId="010C188C" w14:textId="77777777" w:rsidR="00CC38C6" w:rsidRDefault="001F5491">
      <w:pPr>
        <w:pStyle w:val="BodyText"/>
      </w:pPr>
      <w:r>
        <w:rPr>
          <w:b/>
        </w:rPr>
        <w:t>Summary of main point:</w:t>
      </w:r>
      <w:r>
        <w:t xml:space="preserve"> 40 words</w:t>
      </w:r>
    </w:p>
    <w:p w14:paraId="48166955" w14:textId="77777777" w:rsidR="00CC38C6" w:rsidRDefault="00CC38C6">
      <w:pPr>
        <w:pStyle w:val="Heading5"/>
      </w:pPr>
      <w:bookmarkStart w:id="0" w:name="section"/>
      <w:bookmarkEnd w:id="0"/>
    </w:p>
    <w:p w14:paraId="1ED3BDBF" w14:textId="77777777" w:rsidR="00CC38C6" w:rsidRDefault="001F5491">
      <w:pPr>
        <w:pStyle w:val="Heading1"/>
      </w:pPr>
      <w:bookmarkStart w:id="1" w:name="abstract"/>
      <w:r>
        <w:t>Abstract</w:t>
      </w:r>
      <w:bookmarkEnd w:id="1"/>
    </w:p>
    <w:p w14:paraId="3C22FB7D" w14:textId="77777777" w:rsidR="00CC38C6" w:rsidRDefault="001F5491">
      <w:r>
        <w:rPr>
          <w:b/>
        </w:rPr>
        <w:t>Background:</w:t>
      </w:r>
      <w:r>
        <w:t xml:space="preserve"> Despite the promise of pathogen inactivation for reducing transfusion-related adverse outcomes in sub-Saharan Africa, no health-economic assessment is publicly available for any jurisdiction in this region.</w:t>
      </w:r>
    </w:p>
    <w:p w14:paraId="2516BF9B" w14:textId="77777777" w:rsidR="00CC38C6" w:rsidRDefault="001F5491">
      <w:pPr>
        <w:pStyle w:val="BodyText"/>
      </w:pPr>
      <w:r>
        <w:rPr>
          <w:b/>
        </w:rPr>
        <w:t>Methods:</w:t>
      </w:r>
      <w:r>
        <w:t xml:space="preserve"> We modeled the impact of the Mirasol PI system for whole blood pathogen inactivation in Ghana, estimating the reduction in transfusion-related adverse outcomes and the net impact on healthcare spending. We used micro-costing to estimate the healthcare costs for acute adverse outcomes (bacterial sepsis, malaria, syphilis, and febrile non-hemolytic transfusion reactions [FNHTRs]) and chronic viral infections (HIV, HBV, and HCV), for which we developed disease-specific Markov models with a lifetime horizon and a 3% annual discounting rate.</w:t>
      </w:r>
    </w:p>
    <w:p w14:paraId="74C164F0" w14:textId="77777777" w:rsidR="00CC38C6" w:rsidRDefault="001F5491">
      <w:pPr>
        <w:pStyle w:val="BodyText"/>
      </w:pPr>
      <w:r>
        <w:rPr>
          <w:b/>
        </w:rPr>
        <w:t>Results:</w:t>
      </w:r>
      <w:r>
        <w:t xml:space="preserve"> We estimated that implementing Mirasol whole blood nationwide in Ghana would prevent 19,000 to 38,000 transfusion-related outcomes events a year, including XX - YY sepsis cases. While implementing PI would cost an estimated $6.5 to $9.7 million annually, it would avert $7.3 to 23.7 million in healthcare spending on transfusion-related adverse outcomes, yielding an estimated annual net savings of $5.6 million (95% CI -$700 thousand to $15.5 million). In probabilistic sensitivity analysis, PI was net saving in 94.8% of iterations. The conclusion that PI would be cost saving in Ghana was not sensitive to any single parameter for the ranges used in one-way deterministic sensitivity analysis.</w:t>
      </w:r>
    </w:p>
    <w:p w14:paraId="3A4A3DE7" w14:textId="77777777" w:rsidR="00CC38C6" w:rsidRDefault="001F5491">
      <w:pPr>
        <w:pStyle w:val="BodyText"/>
      </w:pPr>
      <w:r>
        <w:rPr>
          <w:b/>
        </w:rPr>
        <w:t>Conclusions:</w:t>
      </w:r>
    </w:p>
    <w:p w14:paraId="4D35A45A" w14:textId="77777777" w:rsidR="00CC38C6" w:rsidRDefault="00CC38C6">
      <w:pPr>
        <w:pStyle w:val="Heading5"/>
      </w:pPr>
      <w:bookmarkStart w:id="2" w:name="section-1"/>
      <w:bookmarkEnd w:id="2"/>
    </w:p>
    <w:p w14:paraId="1DEEFDF1" w14:textId="77777777" w:rsidR="00CC38C6" w:rsidRDefault="001F5491">
      <w:pPr>
        <w:pStyle w:val="Heading1"/>
      </w:pPr>
      <w:bookmarkStart w:id="3" w:name="introduction"/>
      <w:r>
        <w:t>Introduction</w:t>
      </w:r>
      <w:bookmarkEnd w:id="3"/>
    </w:p>
    <w:p w14:paraId="7490D9F1" w14:textId="77777777" w:rsidR="00CC38C6" w:rsidRDefault="001F5491">
      <w:pPr>
        <w:pStyle w:val="BlockText"/>
      </w:pPr>
      <w:r>
        <w:t>Pathogen inactivation (PI) has been described as a promising new technology for reducing transfusion-transmitted infections (TTIs) and non-infectious transfusion-related adverse outcomes in Sub-Saharan Africa [Ware2018]. PI uses UV light, often in combination with an additive, to inactivate pathogens in blood components or whole blood [1]. The health-economic consequences of PI of plasma and platelet components have been estimated for different health systems, including Poland and Canada [2,3]. Compared to the European and North American settings where prior analyses of PI have focused, health systems in sub-Saharan Africa often experience greater resource constraints, greater baseline rates of certain transfusion-related adverse outcomes, and more frequent blood shortages [4,5]. Furthermore, the common practice of transfusion whole blood rather than derived products limits the applicability of platelet and plasma PI [6]. Whole blood PI may be a more appropriate technology for this region, and a recent randomized trial has analyzed the effectiveness of whole blood PI for averting TT-malaria in Ghana [7]. However, no health-economic assessment has been published for whole blood PI. We developed a decision-analytic model to estimate how the addition of whole blood PI to the existing blood safety program in Ghana would impact the number of transfusion-related adverse outcomes and total healthcare expenditures.</w:t>
      </w:r>
    </w:p>
    <w:p w14:paraId="7405F91E" w14:textId="77777777" w:rsidR="00CC38C6" w:rsidRDefault="00CC38C6"/>
    <w:p w14:paraId="2432FCCB" w14:textId="77777777" w:rsidR="00CC38C6" w:rsidRDefault="001F5491">
      <w:pPr>
        <w:pStyle w:val="Heading1"/>
      </w:pPr>
      <w:bookmarkStart w:id="4" w:name="methods"/>
      <w:r>
        <w:t>Methods</w:t>
      </w:r>
      <w:bookmarkEnd w:id="4"/>
    </w:p>
    <w:p w14:paraId="5318CC30" w14:textId="77777777" w:rsidR="00CC38C6" w:rsidRDefault="001F5491">
      <w:pPr>
        <w:pStyle w:val="BlockText"/>
      </w:pPr>
      <w:r>
        <w:t xml:space="preserve">We developed a decision analytic to estimate the health-economic consequences of pathogen inactivation in Ghana from a healthcare payer perspective. We considered seven adverse outcomes, including viral TTIs (HIV, HCV, HBV), bacterial TTIs (syphilis, bacterial sepsis), malaria, and febrile non-hemolytic transfusion reactions (FNHTRs), a non-infectious adverse outcome. We estimated the cost per adverse outcome averted and the budget impact of </w:t>
      </w:r>
      <w:r>
        <w:lastRenderedPageBreak/>
        <w:t>whole blood PI, and we assessed uncertainty through deterministic and probabilistic sensitivity analysis.</w:t>
      </w:r>
    </w:p>
    <w:p w14:paraId="795E4279" w14:textId="77777777" w:rsidR="00CC38C6" w:rsidRDefault="001F5491">
      <w:pPr>
        <w:pStyle w:val="Heading2"/>
      </w:pPr>
      <w:bookmarkStart w:id="5" w:name="risk-reduction-model-structure"/>
      <w:r>
        <w:t>Risk reduction model structure</w:t>
      </w:r>
      <w:bookmarkEnd w:id="5"/>
    </w:p>
    <w:p w14:paraId="30291185" w14:textId="77777777" w:rsidR="00CC38C6" w:rsidRDefault="001F5491">
      <w:pPr>
        <w:pStyle w:val="BlockText"/>
      </w:pPr>
      <w:r>
        <w:t xml:space="preserve">Our two-armed decision tree compared the costs and consequences of status quo blood safety interventions to those of the status quo plus whole blood PI. The status quo was to test all donations using HIV-Ab, HIV-Ag, HBsAg, Anti-HCV Ab, and syphilis serologic tests [8]. All parameters values and their sources are shown in </w:t>
      </w:r>
      <w:r>
        <w:rPr>
          <w:i/>
        </w:rPr>
        <w:t>Table S1</w:t>
      </w:r>
      <w:r>
        <w:t xml:space="preserve"> [7–16], and precise mathematical expressions for all model calculations are provided in the supplement. For each input parameter, we estimated a range of likely values for deterministic sensitivity analysis and assigned a distribution for probabilistic sensitivity analysis.</w:t>
      </w:r>
    </w:p>
    <w:p w14:paraId="3291F502" w14:textId="77777777" w:rsidR="00CC38C6" w:rsidRDefault="001F5491">
      <w:pPr>
        <w:pStyle w:val="BlockText"/>
      </w:pPr>
      <w:r>
        <w:t>The per-donation cost of PI, shown in Table 1, was provided by the manufacturer Terumo BCT. We assumed that each whole blood donation would be transfused to a single recipient, and we assumed that if one recipient experienced multiple adverse outcomes from a single transfusion then any adverse outcome costs would be additive. For each of the six TTIs, the baseline (without PI) number of clinically meaningful adverse outcomes was calculated from the annual number of whole blood donations collected nationally, the percent of collected donations not transfused (wastage), the estimated residual risk among donors after TTI screening, and the risk of symptomatic outcome (i.e., likelihood that transfusion of an infectious unit results in a clinically relevant infection). For FNHTR, a non-infectious adverse outcome, the baseline rate of clinically meaningful adverse outcomes per recipient was extrapolated from local data and prior studies, and the per-donation risk of FNHTR was derived by multiplying the per-recipient rate by the estimated average number of whole blood units transfused per recipient. For each adverse outcome, we applied a risk-reduction multiplier for each adverse outcome due to whole blood PI to estimate the number of adverse outcomes prevented by whole blood PI. These multipliers were based on clinical trials where available (malaria, FNHTR) and were based on prior modeling studies otherwise.</w:t>
      </w:r>
    </w:p>
    <w:p w14:paraId="24711177" w14:textId="77777777" w:rsidR="00CC38C6" w:rsidRDefault="001F5491">
      <w:pPr>
        <w:pStyle w:val="Heading2"/>
      </w:pPr>
      <w:bookmarkStart w:id="6" w:name="cost-of-adverse-outcomes"/>
      <w:r>
        <w:lastRenderedPageBreak/>
        <w:t>Cost of adverse outcomes</w:t>
      </w:r>
      <w:bookmarkEnd w:id="6"/>
    </w:p>
    <w:p w14:paraId="20B7BD80" w14:textId="77777777" w:rsidR="00CC38C6" w:rsidRDefault="001F5491">
      <w:pPr>
        <w:pStyle w:val="BlockText"/>
      </w:pPr>
      <w:r>
        <w:t>The average cost of each adverse outcome was estimated using a micro-costing approach based on local costs from the Komfo-Anokye Teaching Hospital (KATH) and other healthcare settings. We considered FNHTR, malaria, syphilis, and sepsis as acute adverse outcomes, and we included costs incurred within a year of transfusion (Table 2). For the three chronic TTIs (HIV, HBV, and HCV), we developed Markov models to estimate lifetime healthcare costs, discounting future costs at 3% annually and using the cycle tree method to correct for discretization error (Figure 1) [10]. Costs for each state were comprised of clinic visits, medications, tests, and procedures (Table S1). For all three chronic viruses, we included an annual probability of antiviral treatment initiation at different disease stages. Authors with local clinical expertise estimated these parameter values and uncertainty ranges for these parameters, which we further assessed using scenario analysis. For each chronic virus, we ran the Markov cohort model for a pediatric cohort, age 5 at transfusion, and an adult cohort, age 40 at transfusion [8], and the average cost was derived by assuming 19% of transfusion recipients were pediatric based on an analysis of transfusion recipients in Zimbabwe [12]. Death from other causes was possible from all disease states, and age-specific background mortality was derived from the 2016 age-specific death rate indicator in the World Health Organization Global Health Observatory data repository [11].</w:t>
      </w:r>
    </w:p>
    <w:p w14:paraId="43EDA4FA" w14:textId="77777777" w:rsidR="00CC38C6" w:rsidRDefault="001F5491">
      <w:pPr>
        <w:pStyle w:val="BlockText"/>
      </w:pPr>
      <w:r>
        <w:t xml:space="preserve">For the HIV model, we derived the annual cost of HIV patients on ART by year since ART initiation from a recent empirical study in Ghana [13]. That study found that healthcare costs for ART patients varied depending on time since ART initiation but did not vary significantly based on pre-ART CD4 count. Additionally, the study did not find a strong relationship between pre-ART healthcare costs and CD4 count. We therefore assumed that healthcare costs were the same for patients not on ART regardless of HIV progression and that costs on ART depended only on time since ART initiation. We assumed that HIV patients on ART were not at risk of HIV- or AIDS-related mortality, and that HIV patients not on ART </w:t>
      </w:r>
      <w:r>
        <w:lastRenderedPageBreak/>
        <w:t>would progress to AIDS at a constant annual probability as early as three years from infection. We assumed a constant annual probability of death from HIV beginning three years after infection and a constant annual probability of death from AIDS. These probabilities were calibrated to a longitudinal study of HIV patients without ART from Uganda [14], and the calibration plots are shown in Figure S1.</w:t>
      </w:r>
    </w:p>
    <w:p w14:paraId="0EDEDD9F" w14:textId="77777777" w:rsidR="00CC38C6" w:rsidRDefault="001F5491">
      <w:pPr>
        <w:pStyle w:val="BlockText"/>
      </w:pPr>
      <w:r>
        <w:t>States and transitions for the HBV and HCV Markov models were adapted from recent health-economic analyses for the Gambia and for South Africa [15,16]. HCV patients with chronic HCV or with compensated cirrhosis were assigned a probability of treatment with sofosbuvir-ledipasvir or sofosbuvir-daclatasvir, which would cure their infection if successful. We assigned a probability of treatment with tenofovir disoproxil fumarate (tenofovir DF) to HBV patients in the immune reactive or chronic HBeAg-negative states, and we assigned a probability of treatment with tenofovir DF, tenofovir alafenamide, entecavir, or PEG interferon to HBV patients in the compensated or decompensated cirrhosis states. We assumed all patients remain in treatment after initiation and that treatment prevented progression to higher stages of cirrhosis. We assumed a smaller risk of hepatocellular carcinoma remained for patients on treatment with compensated or decompensated cirrhosis.</w:t>
      </w:r>
    </w:p>
    <w:p w14:paraId="16E8C53A" w14:textId="77777777" w:rsidR="00CC38C6" w:rsidRDefault="00CC38C6"/>
    <w:p w14:paraId="7AE2F8D7" w14:textId="77777777" w:rsidR="00CC38C6" w:rsidRDefault="001F5491">
      <w:pPr>
        <w:pStyle w:val="Heading1"/>
      </w:pPr>
      <w:bookmarkStart w:id="7" w:name="results"/>
      <w:r>
        <w:t>Results</w:t>
      </w:r>
      <w:bookmarkEnd w:id="7"/>
    </w:p>
    <w:p w14:paraId="707147D7" w14:textId="77777777" w:rsidR="00CC38C6" w:rsidRDefault="001F5491">
      <w:pPr>
        <w:pStyle w:val="BlockText"/>
      </w:pPr>
      <w:r>
        <w:t>1</w:t>
      </w:r>
    </w:p>
    <w:p w14:paraId="44DDE723" w14:textId="77777777" w:rsidR="00CC38C6" w:rsidRDefault="00CC38C6"/>
    <w:p w14:paraId="0FF8F013" w14:textId="77777777" w:rsidR="00CC38C6" w:rsidRDefault="001F5491">
      <w:pPr>
        <w:pStyle w:val="Heading1"/>
      </w:pPr>
      <w:bookmarkStart w:id="8" w:name="discussion"/>
      <w:r>
        <w:t>Discussion</w:t>
      </w:r>
      <w:bookmarkEnd w:id="8"/>
    </w:p>
    <w:p w14:paraId="5C1ED1E2" w14:textId="77777777" w:rsidR="00CC38C6" w:rsidRDefault="001F5491">
      <w:pPr>
        <w:pStyle w:val="BlockText"/>
      </w:pPr>
      <w:r>
        <w:t xml:space="preserve">Our analysis assumed that patients received medical care for all symptomatic adverse outcomes. If this is not true for a significant proportion of patients then we may have overestimated the reduction in healthcare spending on transfusion recipients conferred by PI. However, whole-blood PI confers additional benefits not captured by our analysis. PI can reduce </w:t>
      </w:r>
      <w:r>
        <w:lastRenderedPageBreak/>
        <w:t>the risk of adverse outcomes besides the six we analyzed, including some emerging infectious diseases before they are identified as blood safety threats. Additionally, our analysis did not consider the non-medical costs, such as productivity loss, transportation, and family caregiver time, and we did not consider the burden of secondary infection from transfusion recipients to others for viruses like HIV and syphilis. Finally, we assumed that all whole blood donations were transfused to a single recipient, but a small fraction of donations (16.6% in 2013 [8]) are fractionated into multiple components which, if infectious, could lead to adverse outcomes in multiple recipients.</w:t>
      </w:r>
    </w:p>
    <w:p w14:paraId="2566A1CC" w14:textId="77777777" w:rsidR="00CC38C6" w:rsidRDefault="00CC38C6">
      <w:pPr>
        <w:pStyle w:val="Heading5"/>
      </w:pPr>
      <w:bookmarkStart w:id="9" w:name="section-2"/>
      <w:bookmarkEnd w:id="9"/>
    </w:p>
    <w:p w14:paraId="6D59C8A7" w14:textId="77777777" w:rsidR="00CC38C6" w:rsidRDefault="001F5491">
      <w:pPr>
        <w:pStyle w:val="Heading1"/>
      </w:pPr>
      <w:bookmarkStart w:id="10" w:name="declarations"/>
      <w:r>
        <w:t>Declarations</w:t>
      </w:r>
      <w:bookmarkEnd w:id="10"/>
    </w:p>
    <w:p w14:paraId="28739BB1" w14:textId="77777777" w:rsidR="00CC38C6" w:rsidRDefault="001F5491">
      <w:r>
        <w:rPr>
          <w:b/>
        </w:rPr>
        <w:t>Funding:</w:t>
      </w:r>
      <w:r>
        <w:t xml:space="preserve"> This work was supported by Terumo BCT.</w:t>
      </w:r>
    </w:p>
    <w:p w14:paraId="762893DD" w14:textId="77777777" w:rsidR="00CC38C6" w:rsidRDefault="001F5491">
      <w:pPr>
        <w:pStyle w:val="BodyText"/>
      </w:pPr>
      <w:r>
        <w:rPr>
          <w:b/>
        </w:rPr>
        <w:t>Conflicts:</w:t>
      </w:r>
      <w:r>
        <w:t xml:space="preserve"> WAR received consulting fees from Terump BCT related to this analysis. BC … .</w:t>
      </w:r>
    </w:p>
    <w:p w14:paraId="0DBD78D4" w14:textId="77777777" w:rsidR="00CC38C6" w:rsidRDefault="001F5491">
      <w:pPr>
        <w:pStyle w:val="BodyText"/>
      </w:pPr>
      <w:r>
        <w:rPr>
          <w:b/>
        </w:rPr>
        <w:t>Ethics/Consent:</w:t>
      </w:r>
      <w:r>
        <w:t xml:space="preserve"> This analysis was based on public data and was exempt from institutional ethics review.</w:t>
      </w:r>
    </w:p>
    <w:p w14:paraId="38D11417" w14:textId="77777777" w:rsidR="00CC38C6" w:rsidRDefault="001F5491">
      <w:pPr>
        <w:pStyle w:val="BodyText"/>
      </w:pPr>
      <w:r>
        <w:rPr>
          <w:b/>
        </w:rPr>
        <w:t>Data and materials:</w:t>
      </w:r>
      <w:r>
        <w:t xml:space="preserve"> All data and materials have been uploaded to a public repository.</w:t>
      </w:r>
    </w:p>
    <w:p w14:paraId="47FC7D3D" w14:textId="77777777" w:rsidR="00CC38C6" w:rsidRDefault="001F5491">
      <w:pPr>
        <w:pStyle w:val="BodyText"/>
      </w:pPr>
      <w:r>
        <w:rPr>
          <w:b/>
        </w:rPr>
        <w:t>Code availability:</w:t>
      </w:r>
      <w:r>
        <w:t xml:space="preserve"> All code has been uploaded to a public repository.</w:t>
      </w:r>
    </w:p>
    <w:p w14:paraId="3C5D608E" w14:textId="77777777" w:rsidR="00CC38C6" w:rsidRDefault="001F5491">
      <w:pPr>
        <w:pStyle w:val="BodyText"/>
      </w:pPr>
      <w:r>
        <w:rPr>
          <w:b/>
        </w:rPr>
        <w:t>Authors’ contributions:</w:t>
      </w:r>
    </w:p>
    <w:p w14:paraId="654E07CB" w14:textId="77777777" w:rsidR="00CC38C6" w:rsidRDefault="00CC38C6">
      <w:pPr>
        <w:pStyle w:val="Heading5"/>
      </w:pPr>
      <w:bookmarkStart w:id="11" w:name="section-3"/>
      <w:bookmarkEnd w:id="11"/>
    </w:p>
    <w:p w14:paraId="7D8DD946" w14:textId="77777777" w:rsidR="00CC38C6" w:rsidRDefault="001F5491">
      <w:pPr>
        <w:pStyle w:val="Heading1"/>
      </w:pPr>
      <w:bookmarkStart w:id="12" w:name="references"/>
      <w:r>
        <w:t>References</w:t>
      </w:r>
      <w:bookmarkEnd w:id="12"/>
    </w:p>
    <w:p w14:paraId="45D54D2A" w14:textId="77777777" w:rsidR="00CC38C6" w:rsidRDefault="001F5491">
      <w:pPr>
        <w:pStyle w:val="Bibliography"/>
      </w:pPr>
      <w:bookmarkStart w:id="13" w:name="ref-Prowse2012"/>
      <w:bookmarkStart w:id="14" w:name="refs"/>
      <w:r>
        <w:t xml:space="preserve">1. Prowse CV. Component pathogen inactivation: A critical review. </w:t>
      </w:r>
      <w:r>
        <w:rPr>
          <w:i/>
        </w:rPr>
        <w:t>Vox Sanguinis</w:t>
      </w:r>
      <w:r>
        <w:t>. 2013;104(3):183-199. doi:</w:t>
      </w:r>
      <w:hyperlink r:id="rId9">
        <w:r>
          <w:rPr>
            <w:rStyle w:val="Hyperlink"/>
          </w:rPr>
          <w:t>10.1111/j.1423-0410.2012.01662.x</w:t>
        </w:r>
      </w:hyperlink>
    </w:p>
    <w:p w14:paraId="22FE0C1E" w14:textId="77777777" w:rsidR="00CC38C6" w:rsidRDefault="001F5491">
      <w:pPr>
        <w:pStyle w:val="Bibliography"/>
      </w:pPr>
      <w:bookmarkStart w:id="15" w:name="ref-Custer2010"/>
      <w:bookmarkEnd w:id="13"/>
      <w:r>
        <w:t xml:space="preserve">2. Custer B, Agapova M, Martinez RH. The cost-effectiveness of pathogen reduction technology as assessed using a multiple risk reduction model. </w:t>
      </w:r>
      <w:r>
        <w:rPr>
          <w:i/>
        </w:rPr>
        <w:t>Transfusion</w:t>
      </w:r>
      <w:r>
        <w:t>. 2010;50(11):2461-2473. doi:</w:t>
      </w:r>
      <w:hyperlink r:id="rId10">
        <w:r>
          <w:rPr>
            <w:rStyle w:val="Hyperlink"/>
          </w:rPr>
          <w:t>10.1111/j.1537-2995.2010.02704.x</w:t>
        </w:r>
      </w:hyperlink>
    </w:p>
    <w:p w14:paraId="072395CC" w14:textId="77777777" w:rsidR="00CC38C6" w:rsidRDefault="001F5491">
      <w:pPr>
        <w:pStyle w:val="Bibliography"/>
      </w:pPr>
      <w:bookmarkStart w:id="16" w:name="ref-Agapova2015"/>
      <w:bookmarkEnd w:id="15"/>
      <w:r>
        <w:t xml:space="preserve">3. Agapova M, Lachert E, Brojer E, Letowska M, Grabarczyk P, Custer B. Introducing pathogen reduction technology in Poland: A cost-utility analysis. </w:t>
      </w:r>
      <w:r>
        <w:rPr>
          <w:i/>
        </w:rPr>
        <w:t>Transfus Med Hemother</w:t>
      </w:r>
      <w:r>
        <w:t>. 2015;42:158-165. doi:</w:t>
      </w:r>
      <w:hyperlink r:id="rId11">
        <w:r>
          <w:rPr>
            <w:rStyle w:val="Hyperlink"/>
          </w:rPr>
          <w:t>10.1159/000371664</w:t>
        </w:r>
      </w:hyperlink>
    </w:p>
    <w:p w14:paraId="7B365DBE" w14:textId="77777777" w:rsidR="00CC38C6" w:rsidRDefault="001F5491">
      <w:pPr>
        <w:pStyle w:val="Bibliography"/>
      </w:pPr>
      <w:bookmarkStart w:id="17" w:name="ref-Bloch2012"/>
      <w:bookmarkEnd w:id="16"/>
      <w:r>
        <w:t xml:space="preserve">4. Bloch EM, Vermeulen M, Murphy E. Blood Transfusion Safety in Africa: A Literature Review of Infectious Disease and Organizational Challenges. </w:t>
      </w:r>
      <w:r>
        <w:rPr>
          <w:i/>
        </w:rPr>
        <w:t>Transfusion Medicine Reviews</w:t>
      </w:r>
      <w:r>
        <w:t>. 2012;26(2):164-180. doi:</w:t>
      </w:r>
      <w:hyperlink r:id="rId12">
        <w:r>
          <w:rPr>
            <w:rStyle w:val="Hyperlink"/>
          </w:rPr>
          <w:t>10.1016/j.tmrv.2011.07.006</w:t>
        </w:r>
      </w:hyperlink>
    </w:p>
    <w:p w14:paraId="6FB7296C" w14:textId="77777777" w:rsidR="00CC38C6" w:rsidRDefault="001F5491">
      <w:pPr>
        <w:pStyle w:val="Bibliography"/>
      </w:pPr>
      <w:bookmarkStart w:id="18" w:name="ref-Barro2018"/>
      <w:bookmarkEnd w:id="17"/>
      <w:r>
        <w:t xml:space="preserve">5. Barro L, Drew VJ, Poda GG, et al. Blood transfusion in sub-Saharan Africa: understanding the missing gap and responding to present and future challenges. </w:t>
      </w:r>
      <w:r>
        <w:rPr>
          <w:i/>
        </w:rPr>
        <w:t>Vox Sanguinis</w:t>
      </w:r>
      <w:r>
        <w:t>. 2018;113(8):726-736. doi:</w:t>
      </w:r>
      <w:hyperlink r:id="rId13">
        <w:r>
          <w:rPr>
            <w:rStyle w:val="Hyperlink"/>
          </w:rPr>
          <w:t>10.1111/vox.12705</w:t>
        </w:r>
      </w:hyperlink>
    </w:p>
    <w:p w14:paraId="60BD078C" w14:textId="77777777" w:rsidR="00CC38C6" w:rsidRDefault="001F5491">
      <w:pPr>
        <w:pStyle w:val="Bibliography"/>
      </w:pPr>
      <w:bookmarkStart w:id="19" w:name="ref-Allain2017"/>
      <w:bookmarkEnd w:id="18"/>
      <w:r>
        <w:t>6. Allain JP, Goodrich R. Pathogen reduction of whole blood: utility and feasibility. 2017;27:320-326. doi:</w:t>
      </w:r>
      <w:hyperlink r:id="rId14">
        <w:r>
          <w:rPr>
            <w:rStyle w:val="Hyperlink"/>
          </w:rPr>
          <w:t>10.1111/tme.12456</w:t>
        </w:r>
      </w:hyperlink>
    </w:p>
    <w:p w14:paraId="4ED774AE" w14:textId="77777777" w:rsidR="00CC38C6" w:rsidRDefault="001F5491">
      <w:pPr>
        <w:pStyle w:val="Bibliography"/>
      </w:pPr>
      <w:bookmarkStart w:id="20" w:name="ref-Allain2016"/>
      <w:bookmarkEnd w:id="19"/>
      <w:r>
        <w:t xml:space="preserve">7. Allain JP, Owusu-Ofori AK, Assennato SM, Marschner S, Goodrich RP, Owusu-Ofori S. Effect of Plasmodium inactivation in whole blood on the incidence of blood transfusion-transmitted malaria in endemic regions: The African Investigation of the Mirasol System (AIMS) randomised controlled trial. </w:t>
      </w:r>
      <w:r>
        <w:rPr>
          <w:i/>
        </w:rPr>
        <w:t>The Lancet</w:t>
      </w:r>
      <w:r>
        <w:t>. 2016;387(10029):1753-1761. doi:</w:t>
      </w:r>
      <w:hyperlink r:id="rId15">
        <w:r>
          <w:rPr>
            <w:rStyle w:val="Hyperlink"/>
          </w:rPr>
          <w:t>10.1016/S0140-6736(16)00581-X</w:t>
        </w:r>
      </w:hyperlink>
    </w:p>
    <w:p w14:paraId="3AA4037D" w14:textId="77777777" w:rsidR="00CC38C6" w:rsidRDefault="001F5491">
      <w:pPr>
        <w:pStyle w:val="Bibliography"/>
      </w:pPr>
      <w:bookmarkStart w:id="21" w:name="ref-WorldHealthOrganisation2017"/>
      <w:bookmarkEnd w:id="20"/>
      <w:r>
        <w:t xml:space="preserve">8. World Health Organisation. </w:t>
      </w:r>
      <w:r>
        <w:rPr>
          <w:i/>
        </w:rPr>
        <w:t>Global Status Report on Blood Safety and Availability</w:t>
      </w:r>
      <w:r>
        <w:t xml:space="preserve">.; 2017:1-73. </w:t>
      </w:r>
      <w:hyperlink r:id="rId16">
        <w:r>
          <w:rPr>
            <w:rStyle w:val="Hyperlink"/>
          </w:rPr>
          <w:t>http://apps.who.int/iris/bitstream/handle/10665/254987/9789241565431-eng.pdf?sequence=1</w:t>
        </w:r>
      </w:hyperlink>
      <w:r>
        <w:t>.</w:t>
      </w:r>
    </w:p>
    <w:p w14:paraId="4126A8CD" w14:textId="77777777" w:rsidR="00CC38C6" w:rsidRDefault="001F5491">
      <w:pPr>
        <w:pStyle w:val="Bibliography"/>
      </w:pPr>
      <w:bookmarkStart w:id="22" w:name="ref-Osei2013"/>
      <w:bookmarkEnd w:id="21"/>
      <w:r>
        <w:t xml:space="preserve">9. Osei EN, Odoi AT, Owusu-Ofori S, Allain J-P. Appropriateness of blood product transfusion in the Obstetrics and Gynaecology (O&amp;G) department of a tertiary hospital in West Africa. </w:t>
      </w:r>
      <w:r>
        <w:rPr>
          <w:i/>
        </w:rPr>
        <w:t>Transfusion Medicine</w:t>
      </w:r>
      <w:r>
        <w:t>. 2013;23(3):160-166. doi:</w:t>
      </w:r>
      <w:hyperlink r:id="rId17">
        <w:r>
          <w:rPr>
            <w:rStyle w:val="Hyperlink"/>
          </w:rPr>
          <w:t>10.1111/tme.12028</w:t>
        </w:r>
      </w:hyperlink>
    </w:p>
    <w:p w14:paraId="0326AAE0" w14:textId="77777777" w:rsidR="00CC38C6" w:rsidRDefault="001F5491">
      <w:pPr>
        <w:pStyle w:val="Bibliography"/>
      </w:pPr>
      <w:bookmarkStart w:id="23" w:name="ref-Jayaraman2010"/>
      <w:bookmarkEnd w:id="22"/>
      <w:r>
        <w:lastRenderedPageBreak/>
        <w:t xml:space="preserve">10. Jayaraman S, Chalabi Z, Perel P, Guerriero C, Roberts I. The risk of transfusion-transmitted infections in sub-Saharan Africa. </w:t>
      </w:r>
      <w:r>
        <w:rPr>
          <w:i/>
        </w:rPr>
        <w:t>Transfusion</w:t>
      </w:r>
      <w:r>
        <w:t>. 2010;50(2):433-442. doi:</w:t>
      </w:r>
      <w:hyperlink r:id="rId18">
        <w:r>
          <w:rPr>
            <w:rStyle w:val="Hyperlink"/>
          </w:rPr>
          <w:t>10.1111/j.1537-2995.2009.002402.x</w:t>
        </w:r>
      </w:hyperlink>
    </w:p>
    <w:p w14:paraId="7D760426" w14:textId="77777777" w:rsidR="00CC38C6" w:rsidRDefault="001F5491">
      <w:pPr>
        <w:pStyle w:val="Bibliography"/>
      </w:pPr>
      <w:bookmarkStart w:id="24" w:name="ref-Adjei2009"/>
      <w:bookmarkEnd w:id="23"/>
      <w:r>
        <w:t xml:space="preserve">11. Adjei AA, Kuma GK, Tettey Y, et al. Bacterial contamination of blood and blood components in three major blood transfusion centers, Accra, Ghana. </w:t>
      </w:r>
      <w:r>
        <w:rPr>
          <w:i/>
        </w:rPr>
        <w:t>Japanese Journal of Infectious Diseases</w:t>
      </w:r>
      <w:r>
        <w:t>. 2009;62(4):265-269.</w:t>
      </w:r>
    </w:p>
    <w:p w14:paraId="338A2F87" w14:textId="77777777" w:rsidR="00CC38C6" w:rsidRDefault="001F5491">
      <w:pPr>
        <w:pStyle w:val="Bibliography"/>
      </w:pPr>
      <w:bookmarkStart w:id="25" w:name="ref-Owusu-Ofori2017"/>
      <w:bookmarkEnd w:id="24"/>
      <w:r>
        <w:t xml:space="preserve">12. Owusu-Ofori AK, Owusu-Ofori SP, Bates I. Detection of adverse events of transfusion in a teaching hospital in Ghana. </w:t>
      </w:r>
      <w:r>
        <w:rPr>
          <w:i/>
        </w:rPr>
        <w:t>Transfusion Medicine</w:t>
      </w:r>
      <w:r>
        <w:t>. 2017;27(3):175-180. doi:</w:t>
      </w:r>
      <w:hyperlink r:id="rId19">
        <w:r>
          <w:rPr>
            <w:rStyle w:val="Hyperlink"/>
          </w:rPr>
          <w:t>10.1111/tme.12392</w:t>
        </w:r>
      </w:hyperlink>
    </w:p>
    <w:p w14:paraId="574E130D" w14:textId="77777777" w:rsidR="00CC38C6" w:rsidRDefault="001F5491">
      <w:pPr>
        <w:pStyle w:val="Bibliography"/>
      </w:pPr>
      <w:bookmarkStart w:id="26" w:name="ref-Jimenez-Marco2018"/>
      <w:bookmarkEnd w:id="25"/>
      <w:r>
        <w:t xml:space="preserve">13. Jimenez-Marco T, Garcia-Recio M, Girona-Llobera E. Our experience in riboflavin and ultraviolet light pathogen reduction technology for platelets: from platelet production to patient care. </w:t>
      </w:r>
      <w:r>
        <w:rPr>
          <w:i/>
        </w:rPr>
        <w:t>Transfusion</w:t>
      </w:r>
      <w:r>
        <w:t>. 2018;(July):1-9. doi:</w:t>
      </w:r>
      <w:hyperlink r:id="rId20">
        <w:r>
          <w:rPr>
            <w:rStyle w:val="Hyperlink"/>
          </w:rPr>
          <w:t>10.1111/trf.14797</w:t>
        </w:r>
      </w:hyperlink>
    </w:p>
    <w:p w14:paraId="693DBEB9" w14:textId="77777777" w:rsidR="00CC38C6" w:rsidRDefault="001F5491">
      <w:pPr>
        <w:pStyle w:val="Bibliography"/>
      </w:pPr>
      <w:bookmarkStart w:id="27" w:name="ref-vanderSluis1985"/>
      <w:bookmarkEnd w:id="26"/>
      <w:r>
        <w:t xml:space="preserve">14. Sluis J van der, Kate F ten, Vuzevski V, Kothe F, Aelbers G, Eijk R van. Transfusion syphilis, survival of Treponema pallidum in stored donor blood. </w:t>
      </w:r>
      <w:r>
        <w:rPr>
          <w:i/>
        </w:rPr>
        <w:t>Vox Sanguinis</w:t>
      </w:r>
      <w:r>
        <w:t>. 1985;49(6):390-399. doi:</w:t>
      </w:r>
      <w:hyperlink r:id="rId21">
        <w:r>
          <w:rPr>
            <w:rStyle w:val="Hyperlink"/>
          </w:rPr>
          <w:t>10.1111/j.1423-0410.1985.tb01131.x</w:t>
        </w:r>
      </w:hyperlink>
    </w:p>
    <w:p w14:paraId="00CAB9B8" w14:textId="77777777" w:rsidR="00CC38C6" w:rsidRDefault="001F5491">
      <w:pPr>
        <w:pStyle w:val="Bibliography"/>
      </w:pPr>
      <w:bookmarkStart w:id="28" w:name="ref-Adegoke2011"/>
      <w:bookmarkEnd w:id="27"/>
      <w:r>
        <w:t xml:space="preserve">15. Adegoke AO, Akanni OE. Survival of treponema pallidum in banked blood for prevention of syphilis transmission. </w:t>
      </w:r>
      <w:r>
        <w:rPr>
          <w:i/>
        </w:rPr>
        <w:t>North American Journal of Medical Sciences</w:t>
      </w:r>
      <w:r>
        <w:t>. 2011;3(7):329-332. doi:</w:t>
      </w:r>
      <w:hyperlink r:id="rId22">
        <w:r>
          <w:rPr>
            <w:rStyle w:val="Hyperlink"/>
          </w:rPr>
          <w:t>10.4297/najms.2011.3329</w:t>
        </w:r>
      </w:hyperlink>
    </w:p>
    <w:p w14:paraId="7C437AA4" w14:textId="77777777" w:rsidR="00CC38C6" w:rsidRDefault="001F5491">
      <w:pPr>
        <w:pStyle w:val="Bibliography"/>
      </w:pPr>
      <w:bookmarkStart w:id="29" w:name="ref-OwusuOfori2011"/>
      <w:bookmarkEnd w:id="28"/>
      <w:r>
        <w:t xml:space="preserve">16. Owusu-Ofori AK, Parry CM, Bares I. Transfusion-transmitted syphilis in teaching hospital, Ghana. </w:t>
      </w:r>
      <w:r>
        <w:rPr>
          <w:i/>
        </w:rPr>
        <w:t>Emerging Infectious Diseases</w:t>
      </w:r>
      <w:r>
        <w:t>. 2011;17(11):2080-2082. doi:</w:t>
      </w:r>
      <w:hyperlink r:id="rId23">
        <w:r>
          <w:rPr>
            <w:rStyle w:val="Hyperlink"/>
          </w:rPr>
          <w:t>10.3201/eid1711.110282</w:t>
        </w:r>
      </w:hyperlink>
    </w:p>
    <w:p w14:paraId="43C4EBA0" w14:textId="77777777" w:rsidR="00CC38C6" w:rsidRDefault="00CC38C6">
      <w:pPr>
        <w:pStyle w:val="Heading5"/>
      </w:pPr>
      <w:bookmarkStart w:id="30" w:name="section-4"/>
      <w:bookmarkEnd w:id="14"/>
      <w:bookmarkEnd w:id="29"/>
      <w:bookmarkEnd w:id="30"/>
    </w:p>
    <w:p w14:paraId="74903CDA" w14:textId="77777777" w:rsidR="00CC38C6" w:rsidRDefault="001F5491">
      <w:pPr>
        <w:pStyle w:val="Compact"/>
      </w:pPr>
      <w:r>
        <w:rPr>
          <w:b/>
        </w:rPr>
        <w:t>Table 1</w:t>
      </w:r>
      <w:r>
        <w:t xml:space="preserve"> Parameters for modeling the risk of adverse outcomes with and without whole blood pathogen inactivation</w:t>
      </w:r>
    </w:p>
    <w:tbl>
      <w:tblPr>
        <w:tblW w:w="8640" w:type="dxa"/>
        <w:jc w:val="center"/>
        <w:tblLayout w:type="fixed"/>
        <w:tblLook w:val="0420" w:firstRow="1" w:lastRow="0" w:firstColumn="0" w:lastColumn="0" w:noHBand="0" w:noVBand="1"/>
      </w:tblPr>
      <w:tblGrid>
        <w:gridCol w:w="4320"/>
        <w:gridCol w:w="3456"/>
        <w:gridCol w:w="864"/>
      </w:tblGrid>
      <w:tr w:rsidR="00CC38C6" w14:paraId="186B2BD7" w14:textId="7777777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C7B6E54" w14:textId="77777777" w:rsidR="00CC38C6" w:rsidRDefault="001F5491">
            <w:pPr>
              <w:spacing w:before="40" w:after="40" w:line="240" w:lineRule="auto"/>
              <w:ind w:left="100" w:right="100"/>
            </w:pPr>
            <w:r>
              <w:rPr>
                <w:rFonts w:ascii="Times" w:eastAsia="Times" w:hAnsi="Times" w:cs="Times"/>
                <w:b/>
                <w:color w:val="111111"/>
                <w:sz w:val="20"/>
                <w:szCs w:val="20"/>
              </w:rPr>
              <w:t>Risk model parameters</w:t>
            </w:r>
          </w:p>
        </w:tc>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6448587" w14:textId="77777777" w:rsidR="00CC38C6" w:rsidRDefault="001F5491">
            <w:pPr>
              <w:spacing w:before="40" w:after="40" w:line="240" w:lineRule="auto"/>
              <w:ind w:left="100" w:right="100"/>
            </w:pPr>
            <w:r>
              <w:rPr>
                <w:rFonts w:ascii="Times" w:eastAsia="Times" w:hAnsi="Times" w:cs="Times"/>
                <w:b/>
                <w:color w:val="111111"/>
                <w:sz w:val="20"/>
                <w:szCs w:val="20"/>
              </w:rPr>
              <w:t>Value (range); distribution</w:t>
            </w:r>
          </w:p>
        </w:tc>
        <w:tc>
          <w:tcPr>
            <w:tcW w:w="86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DC34CEF" w14:textId="77777777" w:rsidR="00CC38C6" w:rsidRDefault="001F5491">
            <w:pPr>
              <w:spacing w:before="40" w:after="40" w:line="240" w:lineRule="auto"/>
              <w:ind w:left="100" w:right="100"/>
            </w:pPr>
            <w:r>
              <w:rPr>
                <w:rFonts w:ascii="Times" w:eastAsia="Times" w:hAnsi="Times" w:cs="Times"/>
                <w:b/>
                <w:color w:val="111111"/>
                <w:sz w:val="20"/>
                <w:szCs w:val="20"/>
              </w:rPr>
              <w:t>Source</w:t>
            </w:r>
          </w:p>
        </w:tc>
      </w:tr>
      <w:tr w:rsidR="00CC38C6" w14:paraId="0998757F"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27DA7BA" w14:textId="77777777" w:rsidR="00CC38C6" w:rsidRDefault="001F5491">
            <w:pPr>
              <w:spacing w:before="40" w:after="40" w:line="240" w:lineRule="auto"/>
              <w:ind w:left="100" w:right="100"/>
            </w:pPr>
            <w:r>
              <w:rPr>
                <w:rFonts w:ascii="Times" w:eastAsia="Times" w:hAnsi="Times" w:cs="Times"/>
                <w:color w:val="111111"/>
                <w:sz w:val="20"/>
                <w:szCs w:val="20"/>
              </w:rPr>
              <w:t>System parameters</w:t>
            </w:r>
          </w:p>
        </w:tc>
      </w:tr>
      <w:tr w:rsidR="00CC38C6" w14:paraId="4704578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04455" w14:textId="77777777" w:rsidR="00CC38C6" w:rsidRDefault="001F5491">
            <w:pPr>
              <w:spacing w:before="40" w:after="40" w:line="240" w:lineRule="auto"/>
              <w:ind w:left="100" w:right="100"/>
            </w:pPr>
            <w:r>
              <w:rPr>
                <w:rFonts w:ascii="Times" w:eastAsia="Times" w:hAnsi="Times" w:cs="Times"/>
                <w:color w:val="111111"/>
                <w:sz w:val="20"/>
                <w:szCs w:val="20"/>
              </w:rPr>
              <w:t>Percent recipients who are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A3764" w14:textId="77777777" w:rsidR="00CC38C6" w:rsidRDefault="001F5491">
            <w:pPr>
              <w:spacing w:before="40" w:after="40" w:line="240" w:lineRule="auto"/>
              <w:ind w:left="100" w:right="100"/>
            </w:pPr>
            <w:r>
              <w:rPr>
                <w:rFonts w:ascii="Times" w:eastAsia="Times" w:hAnsi="Times" w:cs="Times"/>
                <w:color w:val="111111"/>
                <w:sz w:val="20"/>
                <w:szCs w:val="20"/>
              </w:rPr>
              <w:t>19% (15%–25%);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BA7E2"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5DD82C5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F9CE2" w14:textId="77777777" w:rsidR="00CC38C6" w:rsidRDefault="001F5491">
            <w:pPr>
              <w:spacing w:before="40" w:after="40" w:line="240" w:lineRule="auto"/>
              <w:ind w:left="100" w:right="100"/>
            </w:pPr>
            <w:r>
              <w:rPr>
                <w:rFonts w:ascii="Times" w:eastAsia="Times" w:hAnsi="Times" w:cs="Times"/>
                <w:color w:val="111111"/>
                <w:sz w:val="20"/>
                <w:szCs w:val="20"/>
              </w:rPr>
              <w:t>Number of components transfused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249B7" w14:textId="77777777" w:rsidR="00CC38C6" w:rsidRDefault="001F5491">
            <w:pPr>
              <w:spacing w:before="40" w:after="40" w:line="240" w:lineRule="auto"/>
              <w:ind w:left="100" w:right="100"/>
            </w:pPr>
            <w:r>
              <w:rPr>
                <w:rFonts w:ascii="Times" w:eastAsia="Times" w:hAnsi="Times" w:cs="Times"/>
                <w:color w:val="111111"/>
                <w:sz w:val="20"/>
                <w:szCs w:val="20"/>
              </w:rPr>
              <w:t>160295 (128236–192354);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2D37E"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8E8E4B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AD057" w14:textId="77777777" w:rsidR="00CC38C6" w:rsidRDefault="001F5491">
            <w:pPr>
              <w:spacing w:before="40" w:after="40" w:line="240" w:lineRule="auto"/>
              <w:ind w:left="100" w:right="100"/>
            </w:pPr>
            <w:r>
              <w:rPr>
                <w:rFonts w:ascii="Times" w:eastAsia="Times" w:hAnsi="Times" w:cs="Times"/>
                <w:color w:val="111111"/>
                <w:sz w:val="20"/>
                <w:szCs w:val="20"/>
              </w:rPr>
              <w:t>Percent of donations not transfused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76A4F" w14:textId="77777777" w:rsidR="00CC38C6" w:rsidRDefault="001F5491">
            <w:pPr>
              <w:spacing w:before="40" w:after="40" w:line="240" w:lineRule="auto"/>
              <w:ind w:left="100" w:right="100"/>
            </w:pPr>
            <w:r>
              <w:rPr>
                <w:rFonts w:ascii="Times" w:eastAsia="Times" w:hAnsi="Times" w:cs="Times"/>
                <w:color w:val="111111"/>
                <w:sz w:val="20"/>
                <w:szCs w:val="20"/>
              </w:rPr>
              <w:t>9% (1%–17%);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5FDDE" w14:textId="77777777" w:rsidR="00CC38C6" w:rsidRDefault="001F5491">
            <w:pPr>
              <w:spacing w:before="40" w:after="40" w:line="240" w:lineRule="auto"/>
              <w:ind w:left="100" w:right="100"/>
            </w:pPr>
            <w:r>
              <w:rPr>
                <w:rFonts w:ascii="Times" w:eastAsia="Times" w:hAnsi="Times" w:cs="Times"/>
                <w:color w:val="111111"/>
                <w:sz w:val="20"/>
                <w:szCs w:val="20"/>
              </w:rPr>
              <w:t>A</w:t>
            </w:r>
          </w:p>
        </w:tc>
      </w:tr>
      <w:tr w:rsidR="00CC38C6" w14:paraId="6B305B8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B5417" w14:textId="77777777" w:rsidR="00CC38C6" w:rsidRDefault="001F5491">
            <w:pPr>
              <w:spacing w:before="40" w:after="40" w:line="240" w:lineRule="auto"/>
              <w:ind w:left="100" w:right="100"/>
            </w:pPr>
            <w:r>
              <w:rPr>
                <w:rFonts w:ascii="Times" w:eastAsia="Times" w:hAnsi="Times" w:cs="Times"/>
                <w:color w:val="111111"/>
                <w:sz w:val="20"/>
                <w:szCs w:val="20"/>
              </w:rPr>
              <w:t>Cost of PRT per treatment (in $)</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5C9C0" w14:textId="77777777" w:rsidR="00CC38C6" w:rsidRDefault="001F5491">
            <w:pPr>
              <w:spacing w:before="40" w:after="40" w:line="240" w:lineRule="auto"/>
              <w:ind w:left="100" w:right="100"/>
            </w:pPr>
            <w:r>
              <w:rPr>
                <w:rFonts w:ascii="Times" w:eastAsia="Times" w:hAnsi="Times" w:cs="Times"/>
                <w:color w:val="111111"/>
                <w:sz w:val="20"/>
                <w:szCs w:val="20"/>
              </w:rPr>
              <w:t>$46 ($37–$55);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9AAF4" w14:textId="77777777" w:rsidR="00CC38C6" w:rsidRDefault="001F5491">
            <w:pPr>
              <w:spacing w:before="40" w:after="40" w:line="240" w:lineRule="auto"/>
              <w:ind w:left="100" w:right="100"/>
            </w:pPr>
            <w:r>
              <w:rPr>
                <w:rFonts w:ascii="Times" w:eastAsia="Times" w:hAnsi="Times" w:cs="Times"/>
                <w:color w:val="111111"/>
                <w:sz w:val="20"/>
                <w:szCs w:val="20"/>
              </w:rPr>
              <w:t>B</w:t>
            </w:r>
          </w:p>
        </w:tc>
      </w:tr>
      <w:tr w:rsidR="00CC38C6" w14:paraId="2B01EBBB"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9346B37" w14:textId="77777777" w:rsidR="00CC38C6" w:rsidRDefault="001F5491">
            <w:pPr>
              <w:spacing w:before="40" w:after="40" w:line="240" w:lineRule="auto"/>
              <w:ind w:left="100" w:right="100"/>
            </w:pPr>
            <w:r>
              <w:rPr>
                <w:rFonts w:ascii="Times" w:eastAsia="Times" w:hAnsi="Times" w:cs="Times"/>
                <w:color w:val="111111"/>
                <w:sz w:val="20"/>
                <w:szCs w:val="20"/>
              </w:rPr>
              <w:t>Baseline risk</w:t>
            </w:r>
          </w:p>
        </w:tc>
      </w:tr>
      <w:tr w:rsidR="00CC38C6" w14:paraId="2580CB8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D3B1B" w14:textId="77777777" w:rsidR="00CC38C6" w:rsidRDefault="001F5491">
            <w:pPr>
              <w:spacing w:before="40" w:after="40" w:line="240" w:lineRule="auto"/>
              <w:ind w:left="100" w:right="100"/>
            </w:pPr>
            <w:r>
              <w:rPr>
                <w:rFonts w:ascii="Times" w:eastAsia="Times" w:hAnsi="Times" w:cs="Times"/>
                <w:color w:val="111111"/>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129F1" w14:textId="77777777" w:rsidR="00CC38C6" w:rsidRDefault="001F5491">
            <w:pPr>
              <w:spacing w:before="40" w:after="40" w:line="240" w:lineRule="auto"/>
              <w:ind w:left="100" w:right="100"/>
            </w:pPr>
            <w:r>
              <w:rPr>
                <w:rFonts w:ascii="Times" w:eastAsia="Times" w:hAnsi="Times" w:cs="Times"/>
                <w:color w:val="111111"/>
                <w:sz w:val="20"/>
                <w:szCs w:val="20"/>
              </w:rPr>
              <w:t>0.112% (0.036%–0.324%);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2BFB2"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9D5546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CFF44" w14:textId="77777777" w:rsidR="00CC38C6" w:rsidRDefault="001F5491">
            <w:pPr>
              <w:spacing w:before="40" w:after="40" w:line="240" w:lineRule="auto"/>
              <w:ind w:left="100" w:right="100"/>
            </w:pPr>
            <w:r>
              <w:rPr>
                <w:rFonts w:ascii="Times" w:eastAsia="Times" w:hAnsi="Times" w:cs="Times"/>
                <w:color w:val="111111"/>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9ABE4" w14:textId="77777777" w:rsidR="00CC38C6" w:rsidRDefault="001F5491">
            <w:pPr>
              <w:spacing w:before="40" w:after="40" w:line="240" w:lineRule="auto"/>
              <w:ind w:left="100" w:right="100"/>
            </w:pPr>
            <w:r>
              <w:rPr>
                <w:rFonts w:ascii="Times" w:eastAsia="Times" w:hAnsi="Times" w:cs="Times"/>
                <w:color w:val="111111"/>
                <w:sz w:val="20"/>
                <w:szCs w:val="20"/>
              </w:rPr>
              <w:t>13% (7.56%–18.6%); Beta(24, 168)</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44204"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04D4676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452DB" w14:textId="77777777" w:rsidR="00CC38C6" w:rsidRDefault="001F5491">
            <w:pPr>
              <w:spacing w:before="40" w:after="40" w:line="240" w:lineRule="auto"/>
              <w:ind w:left="100" w:right="100"/>
            </w:pPr>
            <w:r>
              <w:rPr>
                <w:rFonts w:ascii="Times" w:eastAsia="Times" w:hAnsi="Times" w:cs="Times"/>
                <w:color w:val="111111"/>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B680F" w14:textId="77777777" w:rsidR="00CC38C6" w:rsidRDefault="001F5491">
            <w:pPr>
              <w:spacing w:before="40" w:after="40" w:line="240" w:lineRule="auto"/>
              <w:ind w:left="100" w:right="100"/>
            </w:pPr>
            <w:r>
              <w:rPr>
                <w:rFonts w:ascii="Times" w:eastAsia="Times" w:hAnsi="Times" w:cs="Times"/>
                <w:color w:val="111111"/>
                <w:sz w:val="20"/>
                <w:szCs w:val="20"/>
              </w:rPr>
              <w:t>0.54% (0.135%–1.22%);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3F2BF"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D14C3B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907280" w14:textId="77777777" w:rsidR="00CC38C6" w:rsidRDefault="001F5491">
            <w:pPr>
              <w:spacing w:before="40" w:after="40" w:line="240" w:lineRule="auto"/>
              <w:ind w:left="100" w:right="100"/>
            </w:pPr>
            <w:r>
              <w:rPr>
                <w:rFonts w:ascii="Times" w:eastAsia="Times" w:hAnsi="Times" w:cs="Times"/>
                <w:color w:val="111111"/>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5714A" w14:textId="77777777" w:rsidR="00CC38C6" w:rsidRDefault="001F5491">
            <w:pPr>
              <w:spacing w:before="40" w:after="40" w:line="240" w:lineRule="auto"/>
              <w:ind w:left="100" w:right="100"/>
            </w:pPr>
            <w:r>
              <w:rPr>
                <w:rFonts w:ascii="Times" w:eastAsia="Times" w:hAnsi="Times" w:cs="Times"/>
                <w:color w:val="111111"/>
                <w:sz w:val="20"/>
                <w:szCs w:val="20"/>
              </w:rPr>
              <w:t>0.94% (0.235%–2.12%);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80717"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15F345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50C76" w14:textId="77777777" w:rsidR="00CC38C6" w:rsidRDefault="001F5491">
            <w:pPr>
              <w:spacing w:before="40" w:after="40" w:line="240" w:lineRule="auto"/>
              <w:ind w:left="100" w:right="100"/>
            </w:pPr>
            <w:r>
              <w:rPr>
                <w:rFonts w:ascii="Times" w:eastAsia="Times" w:hAnsi="Times" w:cs="Times"/>
                <w:color w:val="111111"/>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BE1B5" w14:textId="77777777" w:rsidR="00CC38C6" w:rsidRDefault="001F5491">
            <w:pPr>
              <w:spacing w:before="40" w:after="40" w:line="240" w:lineRule="auto"/>
              <w:ind w:left="100" w:right="100"/>
            </w:pPr>
            <w:r>
              <w:rPr>
                <w:rFonts w:ascii="Times" w:eastAsia="Times" w:hAnsi="Times" w:cs="Times"/>
                <w:color w:val="111111"/>
                <w:sz w:val="20"/>
                <w:szCs w:val="20"/>
              </w:rPr>
              <w:t>0.064% (0.034%–0.092%);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ECA9A" w14:textId="77777777" w:rsidR="00CC38C6" w:rsidRDefault="001F5491">
            <w:pPr>
              <w:spacing w:before="40" w:after="40" w:line="240" w:lineRule="auto"/>
              <w:ind w:left="100" w:right="100"/>
            </w:pPr>
            <w:r>
              <w:rPr>
                <w:rFonts w:ascii="Times" w:eastAsia="Times" w:hAnsi="Times" w:cs="Times"/>
                <w:color w:val="111111"/>
                <w:sz w:val="20"/>
                <w:szCs w:val="20"/>
              </w:rPr>
              <w:t>C</w:t>
            </w:r>
          </w:p>
        </w:tc>
      </w:tr>
      <w:tr w:rsidR="00CC38C6" w14:paraId="33EA67E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89307" w14:textId="77777777" w:rsidR="00CC38C6" w:rsidRDefault="001F5491">
            <w:pPr>
              <w:spacing w:before="40" w:after="40" w:line="240" w:lineRule="auto"/>
              <w:ind w:left="100" w:right="100"/>
            </w:pPr>
            <w:r>
              <w:rPr>
                <w:rFonts w:ascii="Times" w:eastAsia="Times" w:hAnsi="Times" w:cs="Times"/>
                <w:color w:val="111111"/>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D32B4" w14:textId="77777777" w:rsidR="00CC38C6" w:rsidRDefault="001F5491">
            <w:pPr>
              <w:spacing w:before="40" w:after="40" w:line="240" w:lineRule="auto"/>
              <w:ind w:left="100" w:right="100"/>
            </w:pPr>
            <w:r>
              <w:rPr>
                <w:rFonts w:ascii="Times" w:eastAsia="Times" w:hAnsi="Times" w:cs="Times"/>
                <w:color w:val="111111"/>
                <w:sz w:val="20"/>
                <w:szCs w:val="20"/>
              </w:rPr>
              <w:t>25% (19.8%–30.2%); Beta(91, 276)</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F2851"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29FAE9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08612" w14:textId="77777777" w:rsidR="00CC38C6" w:rsidRDefault="001F5491">
            <w:pPr>
              <w:spacing w:before="40" w:after="40" w:line="240" w:lineRule="auto"/>
              <w:ind w:left="100" w:right="100"/>
            </w:pPr>
            <w:r>
              <w:rPr>
                <w:rFonts w:ascii="Times" w:eastAsia="Times" w:hAnsi="Times" w:cs="Times"/>
                <w:color w:val="111111"/>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43E20" w14:textId="77777777" w:rsidR="00CC38C6" w:rsidRDefault="001F5491">
            <w:pPr>
              <w:spacing w:before="40" w:after="40" w:line="240" w:lineRule="auto"/>
              <w:ind w:left="100" w:right="100"/>
            </w:pPr>
            <w:r>
              <w:rPr>
                <w:rFonts w:ascii="Times" w:eastAsia="Times" w:hAnsi="Times" w:cs="Times"/>
                <w:color w:val="111111"/>
                <w:sz w:val="20"/>
                <w:szCs w:val="20"/>
              </w:rPr>
              <w:t>3.17% (1.6%–5.98%); Beta(26, 406)</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02673"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E8F0F57"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2F8D1A3" w14:textId="77777777" w:rsidR="00CC38C6" w:rsidRDefault="001F5491">
            <w:pPr>
              <w:spacing w:before="40" w:after="40" w:line="240" w:lineRule="auto"/>
              <w:ind w:left="100" w:right="100"/>
            </w:pPr>
            <w:r>
              <w:rPr>
                <w:rFonts w:ascii="Times" w:eastAsia="Times" w:hAnsi="Times" w:cs="Times"/>
                <w:color w:val="111111"/>
                <w:sz w:val="20"/>
                <w:szCs w:val="20"/>
              </w:rPr>
              <w:t>Symptomatic outcome risk</w:t>
            </w:r>
          </w:p>
        </w:tc>
      </w:tr>
      <w:tr w:rsidR="00CC38C6" w14:paraId="7A13355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C4E21" w14:textId="77777777" w:rsidR="00CC38C6" w:rsidRDefault="001F5491">
            <w:pPr>
              <w:spacing w:before="40" w:after="40" w:line="240" w:lineRule="auto"/>
              <w:ind w:left="100" w:right="100"/>
            </w:pPr>
            <w:r>
              <w:rPr>
                <w:rFonts w:ascii="Times" w:eastAsia="Times" w:hAnsi="Times" w:cs="Times"/>
                <w:color w:val="111111"/>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E1371" w14:textId="77777777" w:rsidR="00CC38C6" w:rsidRDefault="001F5491">
            <w:pPr>
              <w:spacing w:before="40" w:after="40" w:line="240" w:lineRule="auto"/>
              <w:ind w:left="100" w:right="100"/>
            </w:pPr>
            <w:r>
              <w:rPr>
                <w:rFonts w:ascii="Times" w:eastAsia="Times" w:hAnsi="Times" w:cs="Times"/>
                <w:color w:val="111111"/>
                <w:sz w:val="20"/>
                <w:szCs w:val="20"/>
              </w:rPr>
              <w:t>98.3% (50%–100%);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CAC85"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314784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15DCF" w14:textId="77777777" w:rsidR="00CC38C6" w:rsidRDefault="001F5491">
            <w:pPr>
              <w:spacing w:before="40" w:after="40" w:line="240" w:lineRule="auto"/>
              <w:ind w:left="100" w:right="100"/>
            </w:pPr>
            <w:r>
              <w:rPr>
                <w:rFonts w:ascii="Times" w:eastAsia="Times" w:hAnsi="Times" w:cs="Times"/>
                <w:color w:val="111111"/>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8B1EE" w14:textId="77777777" w:rsidR="00CC38C6" w:rsidRDefault="001F5491">
            <w:pPr>
              <w:spacing w:before="40" w:after="40" w:line="240" w:lineRule="auto"/>
              <w:ind w:left="100" w:right="100"/>
            </w:pPr>
            <w:r>
              <w:rPr>
                <w:rFonts w:ascii="Times" w:eastAsia="Times" w:hAnsi="Times" w:cs="Times"/>
                <w:color w:val="111111"/>
                <w:sz w:val="20"/>
                <w:szCs w:val="20"/>
              </w:rPr>
              <w:t>50% (30%–70%);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EC83C"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7B8A59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7AE91" w14:textId="77777777" w:rsidR="00CC38C6" w:rsidRDefault="001F5491">
            <w:pPr>
              <w:spacing w:before="40" w:after="40" w:line="240" w:lineRule="auto"/>
              <w:ind w:left="100" w:right="100"/>
            </w:pPr>
            <w:r>
              <w:rPr>
                <w:rFonts w:ascii="Times" w:eastAsia="Times" w:hAnsi="Times" w:cs="Times"/>
                <w:color w:val="111111"/>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09191" w14:textId="77777777" w:rsidR="00CC38C6" w:rsidRDefault="001F5491">
            <w:pPr>
              <w:spacing w:before="40" w:after="40" w:line="240" w:lineRule="auto"/>
              <w:ind w:left="100" w:right="100"/>
            </w:pPr>
            <w:r>
              <w:rPr>
                <w:rFonts w:ascii="Times" w:eastAsia="Times" w:hAnsi="Times" w:cs="Times"/>
                <w:color w:val="111111"/>
                <w:sz w:val="20"/>
                <w:szCs w:val="20"/>
              </w:rPr>
              <w:t>100% (50%–100%);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D5DEA"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2BE79B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63613" w14:textId="77777777" w:rsidR="00CC38C6" w:rsidRDefault="001F5491">
            <w:pPr>
              <w:spacing w:before="40" w:after="40" w:line="240" w:lineRule="auto"/>
              <w:ind w:left="100" w:right="100"/>
            </w:pPr>
            <w:r>
              <w:rPr>
                <w:rFonts w:ascii="Times" w:eastAsia="Times" w:hAnsi="Times" w:cs="Times"/>
                <w:color w:val="111111"/>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56006" w14:textId="77777777" w:rsidR="00CC38C6" w:rsidRDefault="001F5491">
            <w:pPr>
              <w:spacing w:before="40" w:after="40" w:line="240" w:lineRule="auto"/>
              <w:ind w:left="100" w:right="100"/>
            </w:pPr>
            <w:r>
              <w:rPr>
                <w:rFonts w:ascii="Times" w:eastAsia="Times" w:hAnsi="Times" w:cs="Times"/>
                <w:color w:val="111111"/>
                <w:sz w:val="20"/>
                <w:szCs w:val="20"/>
              </w:rPr>
              <w:t>55.2% (40%–70%);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1C063"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878849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F7270" w14:textId="77777777" w:rsidR="00CC38C6" w:rsidRDefault="001F5491">
            <w:pPr>
              <w:spacing w:before="40" w:after="40" w:line="240" w:lineRule="auto"/>
              <w:ind w:left="100" w:right="100"/>
            </w:pPr>
            <w:r>
              <w:rPr>
                <w:rFonts w:ascii="Times" w:eastAsia="Times" w:hAnsi="Times" w:cs="Times"/>
                <w:color w:val="111111"/>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60530" w14:textId="77777777" w:rsidR="00CC38C6" w:rsidRDefault="001F5491">
            <w:pPr>
              <w:spacing w:before="40" w:after="40" w:line="240" w:lineRule="auto"/>
              <w:ind w:left="100" w:right="100"/>
            </w:pPr>
            <w:r>
              <w:rPr>
                <w:rFonts w:ascii="Times" w:eastAsia="Times" w:hAnsi="Times" w:cs="Times"/>
                <w:color w:val="111111"/>
                <w:sz w:val="20"/>
                <w:szCs w:val="20"/>
              </w:rPr>
              <w:t>57% (0%–100%);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1B564" w14:textId="77777777" w:rsidR="00CC38C6" w:rsidRDefault="001F5491">
            <w:pPr>
              <w:spacing w:before="40" w:after="40" w:line="240" w:lineRule="auto"/>
              <w:ind w:left="100" w:right="100"/>
            </w:pPr>
            <w:r>
              <w:rPr>
                <w:rFonts w:ascii="Times" w:eastAsia="Times" w:hAnsi="Times" w:cs="Times"/>
                <w:color w:val="111111"/>
                <w:sz w:val="20"/>
                <w:szCs w:val="20"/>
              </w:rPr>
              <w:t>D</w:t>
            </w:r>
          </w:p>
        </w:tc>
      </w:tr>
      <w:tr w:rsidR="00CC38C6" w14:paraId="66A9624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33E5D" w14:textId="77777777" w:rsidR="00CC38C6" w:rsidRDefault="001F5491">
            <w:pPr>
              <w:spacing w:before="40" w:after="40" w:line="240" w:lineRule="auto"/>
              <w:ind w:left="100" w:right="100"/>
            </w:pPr>
            <w:r>
              <w:rPr>
                <w:rFonts w:ascii="Times" w:eastAsia="Times" w:hAnsi="Times" w:cs="Times"/>
                <w:color w:val="111111"/>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C67C1" w14:textId="77777777" w:rsidR="00CC38C6" w:rsidRDefault="001F5491">
            <w:pPr>
              <w:spacing w:before="40" w:after="40" w:line="240" w:lineRule="auto"/>
              <w:ind w:left="100" w:right="100"/>
            </w:pPr>
            <w:r>
              <w:rPr>
                <w:rFonts w:ascii="Times" w:eastAsia="Times" w:hAnsi="Times" w:cs="Times"/>
                <w:color w:val="111111"/>
                <w:sz w:val="20"/>
                <w:szCs w:val="20"/>
              </w:rPr>
              <w:t>18.5% (8.4%–33.7%);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51527"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A62809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CAB05" w14:textId="77777777" w:rsidR="00CC38C6" w:rsidRDefault="001F5491">
            <w:pPr>
              <w:spacing w:before="40" w:after="40" w:line="240" w:lineRule="auto"/>
              <w:ind w:left="100" w:right="100"/>
            </w:pPr>
            <w:r>
              <w:rPr>
                <w:rFonts w:ascii="Times" w:eastAsia="Times" w:hAnsi="Times" w:cs="Times"/>
                <w:color w:val="111111"/>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99524" w14:textId="77777777" w:rsidR="00CC38C6" w:rsidRDefault="001F5491">
            <w:pPr>
              <w:spacing w:before="40" w:after="40" w:line="240" w:lineRule="auto"/>
              <w:ind w:left="100" w:right="100"/>
            </w:pPr>
            <w:r>
              <w:rPr>
                <w:rFonts w:ascii="Times" w:eastAsia="Times" w:hAnsi="Times" w:cs="Times"/>
                <w:color w:val="111111"/>
                <w:sz w:val="20"/>
                <w:szCs w:val="20"/>
              </w:rPr>
              <w:t>100% (100%–100%);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B5401"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1260E2F4"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FEC96C5" w14:textId="77777777" w:rsidR="00CC38C6" w:rsidRDefault="001F5491">
            <w:pPr>
              <w:spacing w:before="40" w:after="40" w:line="240" w:lineRule="auto"/>
              <w:ind w:left="100" w:right="100"/>
            </w:pPr>
            <w:r>
              <w:rPr>
                <w:rFonts w:ascii="Times" w:eastAsia="Times" w:hAnsi="Times" w:cs="Times"/>
                <w:color w:val="111111"/>
                <w:sz w:val="20"/>
                <w:szCs w:val="20"/>
              </w:rPr>
              <w:t>Fold reduction of PRT</w:t>
            </w:r>
          </w:p>
        </w:tc>
      </w:tr>
      <w:tr w:rsidR="00CC38C6" w14:paraId="25FC29E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F66E2" w14:textId="77777777" w:rsidR="00CC38C6" w:rsidRDefault="001F5491">
            <w:pPr>
              <w:spacing w:before="40" w:after="40" w:line="240" w:lineRule="auto"/>
              <w:ind w:left="100" w:right="100"/>
            </w:pPr>
            <w:r>
              <w:rPr>
                <w:rFonts w:ascii="Times" w:eastAsia="Times" w:hAnsi="Times" w:cs="Times"/>
                <w:color w:val="111111"/>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AC770" w14:textId="77777777" w:rsidR="00CC38C6" w:rsidRDefault="001F5491">
            <w:pPr>
              <w:spacing w:before="40" w:after="40" w:line="240" w:lineRule="auto"/>
              <w:ind w:left="100" w:right="100"/>
            </w:pPr>
            <w:r>
              <w:rPr>
                <w:rFonts w:ascii="Times" w:eastAsia="Times" w:hAnsi="Times" w:cs="Times"/>
                <w:color w:val="111111"/>
                <w:sz w:val="20"/>
                <w:szCs w:val="20"/>
              </w:rPr>
              <w:t>10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1FDA3"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53C82FD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E0A55D" w14:textId="77777777" w:rsidR="00CC38C6" w:rsidRDefault="001F5491">
            <w:pPr>
              <w:spacing w:before="40" w:after="40" w:line="240" w:lineRule="auto"/>
              <w:ind w:left="100" w:right="100"/>
            </w:pPr>
            <w:r>
              <w:rPr>
                <w:rFonts w:ascii="Times" w:eastAsia="Times" w:hAnsi="Times" w:cs="Times"/>
                <w:color w:val="111111"/>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4B2D5" w14:textId="77777777" w:rsidR="00CC38C6" w:rsidRDefault="001F5491">
            <w:pPr>
              <w:spacing w:before="40" w:after="40" w:line="240" w:lineRule="auto"/>
              <w:ind w:left="100" w:right="100"/>
            </w:pPr>
            <w:r>
              <w:rPr>
                <w:rFonts w:ascii="Times" w:eastAsia="Times" w:hAnsi="Times" w:cs="Times"/>
                <w:color w:val="111111"/>
                <w:sz w:val="20"/>
                <w:szCs w:val="20"/>
              </w:rPr>
              <w:t>25 (10–40);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D6B3F"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34D31F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14BA3" w14:textId="77777777" w:rsidR="00CC38C6" w:rsidRDefault="001F5491">
            <w:pPr>
              <w:spacing w:before="40" w:after="40" w:line="240" w:lineRule="auto"/>
              <w:ind w:left="100" w:right="100"/>
            </w:pPr>
            <w:r>
              <w:rPr>
                <w:rFonts w:ascii="Times" w:eastAsia="Times" w:hAnsi="Times" w:cs="Times"/>
                <w:color w:val="111111"/>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F8CF2" w14:textId="77777777" w:rsidR="00CC38C6" w:rsidRDefault="001F5491">
            <w:pPr>
              <w:spacing w:before="40" w:after="40" w:line="240" w:lineRule="auto"/>
              <w:ind w:left="100" w:right="100"/>
            </w:pPr>
            <w:r>
              <w:rPr>
                <w:rFonts w:ascii="Times" w:eastAsia="Times" w:hAnsi="Times" w:cs="Times"/>
                <w:color w:val="111111"/>
                <w:sz w:val="20"/>
                <w:szCs w:val="20"/>
              </w:rPr>
              <w:t>10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F0CDD"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4CF3C8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25C45" w14:textId="77777777" w:rsidR="00CC38C6" w:rsidRDefault="001F5491">
            <w:pPr>
              <w:spacing w:before="40" w:after="40" w:line="240" w:lineRule="auto"/>
              <w:ind w:left="100" w:right="100"/>
            </w:pPr>
            <w:r>
              <w:rPr>
                <w:rFonts w:ascii="Times" w:eastAsia="Times" w:hAnsi="Times" w:cs="Times"/>
                <w:color w:val="111111"/>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A9BDC" w14:textId="77777777" w:rsidR="00CC38C6" w:rsidRDefault="001F5491">
            <w:pPr>
              <w:spacing w:before="40" w:after="40" w:line="240" w:lineRule="auto"/>
              <w:ind w:left="100" w:right="100"/>
            </w:pPr>
            <w:r>
              <w:rPr>
                <w:rFonts w:ascii="Times" w:eastAsia="Times" w:hAnsi="Times" w:cs="Times"/>
                <w:color w:val="111111"/>
                <w:sz w:val="20"/>
                <w:szCs w:val="20"/>
              </w:rPr>
              <w:t>10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A03C4"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A5138B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3294A" w14:textId="77777777" w:rsidR="00CC38C6" w:rsidRDefault="001F5491">
            <w:pPr>
              <w:spacing w:before="40" w:after="40" w:line="240" w:lineRule="auto"/>
              <w:ind w:left="100" w:right="100"/>
            </w:pPr>
            <w:r>
              <w:rPr>
                <w:rFonts w:ascii="Times" w:eastAsia="Times" w:hAnsi="Times" w:cs="Times"/>
                <w:color w:val="111111"/>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3F8EF" w14:textId="77777777" w:rsidR="00CC38C6" w:rsidRDefault="001F5491">
            <w:pPr>
              <w:spacing w:before="40" w:after="40" w:line="240" w:lineRule="auto"/>
              <w:ind w:left="100" w:right="100"/>
            </w:pPr>
            <w:r>
              <w:rPr>
                <w:rFonts w:ascii="Times" w:eastAsia="Times" w:hAnsi="Times" w:cs="Times"/>
                <w:color w:val="111111"/>
                <w:sz w:val="20"/>
                <w:szCs w:val="20"/>
              </w:rPr>
              <w:t>20 (10–40);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1EF2B"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79761A2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87947" w14:textId="77777777" w:rsidR="00CC38C6" w:rsidRDefault="001F5491">
            <w:pPr>
              <w:spacing w:before="40" w:after="40" w:line="240" w:lineRule="auto"/>
              <w:ind w:left="100" w:right="100"/>
            </w:pPr>
            <w:r>
              <w:rPr>
                <w:rFonts w:ascii="Times" w:eastAsia="Times" w:hAnsi="Times" w:cs="Times"/>
                <w:color w:val="111111"/>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15B41" w14:textId="77777777" w:rsidR="00CC38C6" w:rsidRDefault="001F5491">
            <w:pPr>
              <w:spacing w:before="40" w:after="40" w:line="240" w:lineRule="auto"/>
              <w:ind w:left="100" w:right="100"/>
            </w:pPr>
            <w:r>
              <w:rPr>
                <w:rFonts w:ascii="Times" w:eastAsia="Times" w:hAnsi="Times" w:cs="Times"/>
                <w:color w:val="111111"/>
                <w:sz w:val="20"/>
                <w:szCs w:val="20"/>
              </w:rPr>
              <w:t>6.054 (1–20);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6AAE0"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CCAA9E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74980" w14:textId="77777777" w:rsidR="00CC38C6" w:rsidRDefault="001F5491">
            <w:pPr>
              <w:spacing w:before="40" w:after="40" w:line="240" w:lineRule="auto"/>
              <w:ind w:left="100" w:right="100"/>
            </w:pPr>
            <w:r>
              <w:rPr>
                <w:rFonts w:ascii="Times" w:eastAsia="Times" w:hAnsi="Times" w:cs="Times"/>
                <w:color w:val="111111"/>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B97D4" w14:textId="77777777" w:rsidR="00CC38C6" w:rsidRDefault="001F5491">
            <w:pPr>
              <w:spacing w:before="40" w:after="40" w:line="240" w:lineRule="auto"/>
              <w:ind w:left="100" w:right="100"/>
            </w:pPr>
            <w:r>
              <w:rPr>
                <w:rFonts w:ascii="Times" w:eastAsia="Times" w:hAnsi="Times" w:cs="Times"/>
                <w:color w:val="111111"/>
                <w:sz w:val="20"/>
                <w:szCs w:val="20"/>
              </w:rPr>
              <w:t>1.5 (1–3);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C822D" w14:textId="77777777" w:rsidR="00CC38C6" w:rsidRDefault="001F5491">
            <w:pPr>
              <w:spacing w:before="40" w:after="40" w:line="240" w:lineRule="auto"/>
              <w:ind w:left="100" w:right="100"/>
            </w:pPr>
            <w:r>
              <w:rPr>
                <w:rFonts w:ascii="Times" w:eastAsia="Times" w:hAnsi="Times" w:cs="Times"/>
                <w:color w:val="111111"/>
                <w:sz w:val="20"/>
                <w:szCs w:val="20"/>
              </w:rPr>
              <w:t>#</w:t>
            </w:r>
          </w:p>
        </w:tc>
      </w:tr>
    </w:tbl>
    <w:p w14:paraId="75E3D2AF" w14:textId="77777777" w:rsidR="00CC38C6" w:rsidRDefault="00CC38C6">
      <w:pPr>
        <w:sectPr w:rsidR="00CC38C6" w:rsidSect="001F5491">
          <w:footerReference w:type="default" r:id="rId24"/>
          <w:type w:val="continuous"/>
          <w:pgSz w:w="12240" w:h="15840"/>
          <w:pgMar w:top="1440" w:right="1440" w:bottom="1440" w:left="1440" w:header="720" w:footer="720" w:gutter="0"/>
          <w:cols w:space="720"/>
          <w:docGrid w:linePitch="326"/>
        </w:sectPr>
      </w:pPr>
    </w:p>
    <w:p w14:paraId="40167B63" w14:textId="77777777" w:rsidR="00CC38C6" w:rsidRDefault="001F5491">
      <w:pPr>
        <w:pStyle w:val="Compact"/>
      </w:pPr>
      <w:r>
        <w:rPr>
          <w:b/>
        </w:rPr>
        <w:lastRenderedPageBreak/>
        <w:t>Table 2</w:t>
      </w:r>
      <w:r>
        <w:t xml:space="preserve"> Estimated adverse event cases and financial burden by adverse event with and without whole blood pathogen inactivation</w:t>
      </w:r>
    </w:p>
    <w:tbl>
      <w:tblPr>
        <w:tblW w:w="12960" w:type="dxa"/>
        <w:jc w:val="center"/>
        <w:tblLayout w:type="fixed"/>
        <w:tblLook w:val="0420" w:firstRow="1" w:lastRow="0" w:firstColumn="0" w:lastColumn="0" w:noHBand="0" w:noVBand="1"/>
      </w:tblPr>
      <w:tblGrid>
        <w:gridCol w:w="1872"/>
        <w:gridCol w:w="1584"/>
        <w:gridCol w:w="1584"/>
        <w:gridCol w:w="1584"/>
        <w:gridCol w:w="1584"/>
        <w:gridCol w:w="1584"/>
        <w:gridCol w:w="1584"/>
        <w:gridCol w:w="1584"/>
      </w:tblGrid>
      <w:tr w:rsidR="00CC38C6" w14:paraId="0D5B4566"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9884986" w14:textId="77777777" w:rsidR="00CC38C6" w:rsidRDefault="001F5491">
            <w:pPr>
              <w:spacing w:before="40" w:after="40" w:line="240" w:lineRule="auto"/>
              <w:ind w:left="100" w:right="100"/>
            </w:pPr>
            <w:r>
              <w:rPr>
                <w:rFonts w:ascii="Times" w:eastAsia="Times" w:hAnsi="Times" w:cs="Times"/>
                <w:b/>
                <w:color w:val="111111"/>
                <w:sz w:val="20"/>
                <w:szCs w:val="20"/>
              </w:rPr>
              <w:t>Outcome</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C797B3D" w14:textId="77777777" w:rsidR="00CC38C6" w:rsidRDefault="001F5491">
            <w:pPr>
              <w:spacing w:before="40" w:after="40" w:line="240" w:lineRule="auto"/>
              <w:ind w:left="100" w:right="100"/>
            </w:pPr>
            <w:r>
              <w:rPr>
                <w:rFonts w:ascii="Times" w:eastAsia="Times" w:hAnsi="Times" w:cs="Times"/>
                <w:b/>
                <w:color w:val="111111"/>
                <w:sz w:val="20"/>
                <w:szCs w:val="20"/>
              </w:rPr>
              <w:t>Sepsis</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B7999AC" w14:textId="77777777" w:rsidR="00CC38C6" w:rsidRDefault="001F5491">
            <w:pPr>
              <w:spacing w:before="40" w:after="40" w:line="240" w:lineRule="auto"/>
              <w:ind w:left="100" w:right="100"/>
            </w:pPr>
            <w:r>
              <w:rPr>
                <w:rFonts w:ascii="Times" w:eastAsia="Times" w:hAnsi="Times" w:cs="Times"/>
                <w:b/>
                <w:color w:val="111111"/>
                <w:sz w:val="20"/>
                <w:szCs w:val="20"/>
              </w:rPr>
              <w:t>Malaria</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3090C0A" w14:textId="77777777" w:rsidR="00CC38C6" w:rsidRDefault="001F5491">
            <w:pPr>
              <w:spacing w:before="40" w:after="40" w:line="240" w:lineRule="auto"/>
              <w:ind w:left="100" w:right="100"/>
            </w:pPr>
            <w:r>
              <w:rPr>
                <w:rFonts w:ascii="Times" w:eastAsia="Times" w:hAnsi="Times" w:cs="Times"/>
                <w:b/>
                <w:color w:val="111111"/>
                <w:sz w:val="20"/>
                <w:szCs w:val="20"/>
              </w:rPr>
              <w:t>FNHTR</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D1FAA16" w14:textId="77777777" w:rsidR="00CC38C6" w:rsidRDefault="001F5491">
            <w:pPr>
              <w:spacing w:before="40" w:after="40" w:line="240" w:lineRule="auto"/>
              <w:ind w:left="100" w:right="100"/>
            </w:pPr>
            <w:r>
              <w:rPr>
                <w:rFonts w:ascii="Times" w:eastAsia="Times" w:hAnsi="Times" w:cs="Times"/>
                <w:b/>
                <w:color w:val="111111"/>
                <w:sz w:val="20"/>
                <w:szCs w:val="20"/>
              </w:rPr>
              <w:t>Syphilis</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2CCC84A" w14:textId="77777777" w:rsidR="00CC38C6" w:rsidRDefault="001F5491">
            <w:pPr>
              <w:spacing w:before="40" w:after="40" w:line="240" w:lineRule="auto"/>
              <w:ind w:left="100" w:right="100"/>
            </w:pPr>
            <w:r>
              <w:rPr>
                <w:rFonts w:ascii="Times" w:eastAsia="Times" w:hAnsi="Times" w:cs="Times"/>
                <w:b/>
                <w:color w:val="111111"/>
                <w:sz w:val="20"/>
                <w:szCs w:val="20"/>
              </w:rPr>
              <w:t>HBV</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52C7E7E" w14:textId="77777777" w:rsidR="00CC38C6" w:rsidRDefault="001F5491">
            <w:pPr>
              <w:spacing w:before="40" w:after="40" w:line="240" w:lineRule="auto"/>
              <w:ind w:left="100" w:right="100"/>
            </w:pPr>
            <w:r>
              <w:rPr>
                <w:rFonts w:ascii="Times" w:eastAsia="Times" w:hAnsi="Times" w:cs="Times"/>
                <w:b/>
                <w:color w:val="111111"/>
                <w:sz w:val="20"/>
                <w:szCs w:val="20"/>
              </w:rPr>
              <w:t>HCV</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6FDB025" w14:textId="77777777" w:rsidR="00CC38C6" w:rsidRDefault="001F5491">
            <w:pPr>
              <w:spacing w:before="40" w:after="40" w:line="240" w:lineRule="auto"/>
              <w:ind w:left="100" w:right="100"/>
            </w:pPr>
            <w:r>
              <w:rPr>
                <w:rFonts w:ascii="Times" w:eastAsia="Times" w:hAnsi="Times" w:cs="Times"/>
                <w:b/>
                <w:color w:val="111111"/>
                <w:sz w:val="20"/>
                <w:szCs w:val="20"/>
              </w:rPr>
              <w:t>HIV</w:t>
            </w:r>
          </w:p>
        </w:tc>
      </w:tr>
      <w:tr w:rsidR="00CC38C6" w14:paraId="71F0A3A2"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21840" w14:textId="77777777" w:rsidR="00CC38C6" w:rsidRDefault="001F5491">
            <w:pPr>
              <w:spacing w:before="40" w:after="40" w:line="240" w:lineRule="auto"/>
              <w:ind w:left="100" w:right="100"/>
            </w:pPr>
            <w:r>
              <w:rPr>
                <w:rFonts w:ascii="Times" w:eastAsia="Times" w:hAnsi="Times" w:cs="Times"/>
                <w:color w:val="111111"/>
                <w:sz w:val="20"/>
                <w:szCs w:val="20"/>
              </w:rPr>
              <w:t>Cases without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8F995" w14:textId="77777777" w:rsidR="00CC38C6" w:rsidRDefault="001F5491">
            <w:pPr>
              <w:spacing w:before="40" w:after="40" w:line="240" w:lineRule="auto"/>
              <w:ind w:left="100" w:right="100"/>
            </w:pPr>
            <w:r>
              <w:rPr>
                <w:rFonts w:ascii="Times" w:eastAsia="Times" w:hAnsi="Times" w:cs="Times"/>
                <w:color w:val="111111"/>
                <w:sz w:val="20"/>
                <w:szCs w:val="20"/>
              </w:rPr>
              <w:t>10,419</w:t>
            </w:r>
            <w:r>
              <w:rPr>
                <w:rFonts w:ascii="Times" w:eastAsia="Times" w:hAnsi="Times" w:cs="Times"/>
                <w:color w:val="111111"/>
                <w:sz w:val="20"/>
                <w:szCs w:val="20"/>
              </w:rPr>
              <w:br/>
              <w:t>(5,695 - 15,672)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BBB05" w14:textId="77777777" w:rsidR="00CC38C6" w:rsidRDefault="001F5491">
            <w:pPr>
              <w:spacing w:before="40" w:after="40" w:line="240" w:lineRule="auto"/>
              <w:ind w:left="100" w:right="100"/>
            </w:pPr>
            <w:r>
              <w:rPr>
                <w:rFonts w:ascii="Times" w:eastAsia="Times" w:hAnsi="Times" w:cs="Times"/>
                <w:color w:val="111111"/>
                <w:sz w:val="20"/>
                <w:szCs w:val="20"/>
              </w:rPr>
              <w:t>7,414</w:t>
            </w:r>
            <w:r>
              <w:rPr>
                <w:rFonts w:ascii="Times" w:eastAsia="Times" w:hAnsi="Times" w:cs="Times"/>
                <w:color w:val="111111"/>
                <w:sz w:val="20"/>
                <w:szCs w:val="20"/>
              </w:rPr>
              <w:br/>
              <w:t>(3,954 - 11,800)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0297CA" w14:textId="77777777" w:rsidR="00CC38C6" w:rsidRDefault="001F5491">
            <w:pPr>
              <w:spacing w:before="40" w:after="40" w:line="240" w:lineRule="auto"/>
              <w:ind w:left="100" w:right="100"/>
            </w:pPr>
            <w:r>
              <w:rPr>
                <w:rFonts w:ascii="Times" w:eastAsia="Times" w:hAnsi="Times" w:cs="Times"/>
                <w:color w:val="111111"/>
                <w:sz w:val="20"/>
                <w:szCs w:val="20"/>
              </w:rPr>
              <w:t>5,079</w:t>
            </w:r>
            <w:r>
              <w:rPr>
                <w:rFonts w:ascii="Times" w:eastAsia="Times" w:hAnsi="Times" w:cs="Times"/>
                <w:color w:val="111111"/>
                <w:sz w:val="20"/>
                <w:szCs w:val="20"/>
              </w:rPr>
              <w:br/>
              <w:t>(6,207 - 13,981)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60C95" w14:textId="77777777" w:rsidR="00CC38C6" w:rsidRDefault="001F5491">
            <w:pPr>
              <w:spacing w:before="40" w:after="40" w:line="240" w:lineRule="auto"/>
              <w:ind w:left="100" w:right="100"/>
            </w:pPr>
            <w:r>
              <w:rPr>
                <w:rFonts w:ascii="Times" w:eastAsia="Times" w:hAnsi="Times" w:cs="Times"/>
                <w:color w:val="111111"/>
                <w:sz w:val="20"/>
                <w:szCs w:val="20"/>
              </w:rPr>
              <w:t>58</w:t>
            </w:r>
            <w:r>
              <w:rPr>
                <w:rFonts w:ascii="Times" w:eastAsia="Times" w:hAnsi="Times" w:cs="Times"/>
                <w:color w:val="111111"/>
                <w:sz w:val="20"/>
                <w:szCs w:val="20"/>
              </w:rPr>
              <w:br/>
              <w:t>(19 - 106)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D6EB2" w14:textId="77777777" w:rsidR="00CC38C6" w:rsidRDefault="001F5491">
            <w:pPr>
              <w:spacing w:before="40" w:after="40" w:line="240" w:lineRule="auto"/>
              <w:ind w:left="100" w:right="100"/>
            </w:pPr>
            <w:r>
              <w:rPr>
                <w:rFonts w:ascii="Times" w:eastAsia="Times" w:hAnsi="Times" w:cs="Times"/>
                <w:color w:val="111111"/>
                <w:sz w:val="20"/>
                <w:szCs w:val="20"/>
              </w:rPr>
              <w:t>832</w:t>
            </w:r>
            <w:r>
              <w:rPr>
                <w:rFonts w:ascii="Times" w:eastAsia="Times" w:hAnsi="Times" w:cs="Times"/>
                <w:color w:val="111111"/>
                <w:sz w:val="20"/>
                <w:szCs w:val="20"/>
              </w:rPr>
              <w:br/>
              <w:t>(312 - 1,527)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C6FD8" w14:textId="77777777" w:rsidR="00CC38C6" w:rsidRDefault="001F5491">
            <w:pPr>
              <w:spacing w:before="40" w:after="40" w:line="240" w:lineRule="auto"/>
              <w:ind w:left="100" w:right="100"/>
            </w:pPr>
            <w:r>
              <w:rPr>
                <w:rFonts w:ascii="Times" w:eastAsia="Times" w:hAnsi="Times" w:cs="Times"/>
                <w:color w:val="111111"/>
                <w:sz w:val="20"/>
                <w:szCs w:val="20"/>
              </w:rPr>
              <w:t>866</w:t>
            </w:r>
            <w:r>
              <w:rPr>
                <w:rFonts w:ascii="Times" w:eastAsia="Times" w:hAnsi="Times" w:cs="Times"/>
                <w:color w:val="111111"/>
                <w:sz w:val="20"/>
                <w:szCs w:val="20"/>
              </w:rPr>
              <w:br/>
              <w:t>(299 - 1,444)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B6865" w14:textId="77777777" w:rsidR="00CC38C6" w:rsidRDefault="001F5491">
            <w:pPr>
              <w:spacing w:before="40" w:after="40" w:line="240" w:lineRule="auto"/>
              <w:ind w:left="100" w:right="100"/>
            </w:pPr>
            <w:r>
              <w:rPr>
                <w:rFonts w:ascii="Times" w:eastAsia="Times" w:hAnsi="Times" w:cs="Times"/>
                <w:color w:val="111111"/>
                <w:sz w:val="20"/>
                <w:szCs w:val="20"/>
              </w:rPr>
              <w:t>176</w:t>
            </w:r>
            <w:r>
              <w:rPr>
                <w:rFonts w:ascii="Times" w:eastAsia="Times" w:hAnsi="Times" w:cs="Times"/>
                <w:color w:val="111111"/>
                <w:sz w:val="20"/>
                <w:szCs w:val="20"/>
              </w:rPr>
              <w:br/>
              <w:t>(63 - 337)</w:t>
            </w:r>
          </w:p>
        </w:tc>
      </w:tr>
      <w:tr w:rsidR="00CC38C6" w14:paraId="325B134D"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27FDA" w14:textId="77777777" w:rsidR="00CC38C6" w:rsidRDefault="001F5491">
            <w:pPr>
              <w:spacing w:before="40" w:after="40" w:line="240" w:lineRule="auto"/>
              <w:ind w:left="100" w:right="100"/>
            </w:pPr>
            <w:r>
              <w:rPr>
                <w:rFonts w:ascii="Times" w:eastAsia="Times" w:hAnsi="Times" w:cs="Times"/>
                <w:color w:val="111111"/>
                <w:sz w:val="20"/>
                <w:szCs w:val="20"/>
              </w:rPr>
              <w:t>Cases with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FADBB" w14:textId="77777777" w:rsidR="00CC38C6" w:rsidRDefault="001F5491">
            <w:pPr>
              <w:spacing w:before="40" w:after="40" w:line="240" w:lineRule="auto"/>
              <w:ind w:left="100" w:right="100"/>
            </w:pPr>
            <w:r>
              <w:rPr>
                <w:rFonts w:ascii="Times" w:eastAsia="Times" w:hAnsi="Times" w:cs="Times"/>
                <w:color w:val="111111"/>
                <w:sz w:val="20"/>
                <w:szCs w:val="20"/>
              </w:rPr>
              <w:t>417</w:t>
            </w:r>
            <w:r>
              <w:rPr>
                <w:rFonts w:ascii="Times" w:eastAsia="Times" w:hAnsi="Times" w:cs="Times"/>
                <w:color w:val="111111"/>
                <w:sz w:val="20"/>
                <w:szCs w:val="20"/>
              </w:rPr>
              <w:br/>
              <w:t>(204 - 819)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8A91C" w14:textId="77777777" w:rsidR="00CC38C6" w:rsidRDefault="001F5491">
            <w:pPr>
              <w:spacing w:before="40" w:after="40" w:line="240" w:lineRule="auto"/>
              <w:ind w:left="100" w:right="100"/>
            </w:pPr>
            <w:r>
              <w:rPr>
                <w:rFonts w:ascii="Times" w:eastAsia="Times" w:hAnsi="Times" w:cs="Times"/>
                <w:color w:val="111111"/>
                <w:sz w:val="20"/>
                <w:szCs w:val="20"/>
              </w:rPr>
              <w:t>1,225</w:t>
            </w:r>
            <w:r>
              <w:rPr>
                <w:rFonts w:ascii="Times" w:eastAsia="Times" w:hAnsi="Times" w:cs="Times"/>
                <w:color w:val="111111"/>
                <w:sz w:val="20"/>
                <w:szCs w:val="20"/>
              </w:rPr>
              <w:br/>
              <w:t>(435 - 5,346)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C90A2" w14:textId="77777777" w:rsidR="00CC38C6" w:rsidRDefault="001F5491">
            <w:pPr>
              <w:spacing w:before="40" w:after="40" w:line="240" w:lineRule="auto"/>
              <w:ind w:left="100" w:right="100"/>
            </w:pPr>
            <w:r>
              <w:rPr>
                <w:rFonts w:ascii="Times" w:eastAsia="Times" w:hAnsi="Times" w:cs="Times"/>
                <w:color w:val="111111"/>
                <w:sz w:val="20"/>
                <w:szCs w:val="20"/>
              </w:rPr>
              <w:t>3,386</w:t>
            </w:r>
            <w:r>
              <w:rPr>
                <w:rFonts w:ascii="Times" w:eastAsia="Times" w:hAnsi="Times" w:cs="Times"/>
                <w:color w:val="111111"/>
                <w:sz w:val="20"/>
                <w:szCs w:val="20"/>
              </w:rPr>
              <w:br/>
              <w:t>(3,572 - 11,100)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55B30" w14:textId="77777777" w:rsidR="00CC38C6" w:rsidRDefault="001F5491">
            <w:pPr>
              <w:spacing w:before="40" w:after="40" w:line="240" w:lineRule="auto"/>
              <w:ind w:left="100" w:right="100"/>
            </w:pPr>
            <w:r>
              <w:rPr>
                <w:rFonts w:ascii="Times" w:eastAsia="Times" w:hAnsi="Times" w:cs="Times"/>
                <w:color w:val="111111"/>
                <w:sz w:val="20"/>
                <w:szCs w:val="20"/>
              </w:rPr>
              <w:t>3</w:t>
            </w:r>
            <w:r>
              <w:rPr>
                <w:rFonts w:ascii="Times" w:eastAsia="Times" w:hAnsi="Times" w:cs="Times"/>
                <w:color w:val="111111"/>
                <w:sz w:val="20"/>
                <w:szCs w:val="20"/>
              </w:rPr>
              <w:br/>
              <w:t>(1 - 7)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80D16" w14:textId="77777777" w:rsidR="00CC38C6" w:rsidRDefault="001F5491">
            <w:pPr>
              <w:spacing w:before="40" w:after="40" w:line="240" w:lineRule="auto"/>
              <w:ind w:left="100" w:right="100"/>
            </w:pPr>
            <w:r>
              <w:rPr>
                <w:rFonts w:ascii="Times" w:eastAsia="Times" w:hAnsi="Times" w:cs="Times"/>
                <w:color w:val="111111"/>
                <w:sz w:val="20"/>
                <w:szCs w:val="20"/>
              </w:rPr>
              <w:t>83</w:t>
            </w:r>
            <w:r>
              <w:rPr>
                <w:rFonts w:ascii="Times" w:eastAsia="Times" w:hAnsi="Times" w:cs="Times"/>
                <w:color w:val="111111"/>
                <w:sz w:val="20"/>
                <w:szCs w:val="20"/>
              </w:rPr>
              <w:br/>
              <w:t>(29 - 193)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AFE3B" w14:textId="77777777" w:rsidR="00CC38C6" w:rsidRDefault="001F5491">
            <w:pPr>
              <w:spacing w:before="40" w:after="40" w:line="240" w:lineRule="auto"/>
              <w:ind w:left="100" w:right="100"/>
            </w:pPr>
            <w:r>
              <w:rPr>
                <w:rFonts w:ascii="Times" w:eastAsia="Times" w:hAnsi="Times" w:cs="Times"/>
                <w:color w:val="111111"/>
                <w:sz w:val="20"/>
                <w:szCs w:val="20"/>
              </w:rPr>
              <w:t>87</w:t>
            </w:r>
            <w:r>
              <w:rPr>
                <w:rFonts w:ascii="Times" w:eastAsia="Times" w:hAnsi="Times" w:cs="Times"/>
                <w:color w:val="111111"/>
                <w:sz w:val="20"/>
                <w:szCs w:val="20"/>
              </w:rPr>
              <w:br/>
              <w:t>(27 - 187)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7CCDD" w14:textId="77777777" w:rsidR="00CC38C6" w:rsidRDefault="001F5491">
            <w:pPr>
              <w:spacing w:before="40" w:after="40" w:line="240" w:lineRule="auto"/>
              <w:ind w:left="100" w:right="100"/>
            </w:pPr>
            <w:r>
              <w:rPr>
                <w:rFonts w:ascii="Times" w:eastAsia="Times" w:hAnsi="Times" w:cs="Times"/>
                <w:color w:val="111111"/>
                <w:sz w:val="20"/>
                <w:szCs w:val="20"/>
              </w:rPr>
              <w:t>18</w:t>
            </w:r>
            <w:r>
              <w:rPr>
                <w:rFonts w:ascii="Times" w:eastAsia="Times" w:hAnsi="Times" w:cs="Times"/>
                <w:color w:val="111111"/>
                <w:sz w:val="20"/>
                <w:szCs w:val="20"/>
              </w:rPr>
              <w:br/>
              <w:t>(5 - 42)</w:t>
            </w:r>
          </w:p>
        </w:tc>
      </w:tr>
      <w:tr w:rsidR="00CC38C6" w14:paraId="4370620D"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042B8" w14:textId="77777777" w:rsidR="00CC38C6" w:rsidRDefault="001F5491">
            <w:pPr>
              <w:spacing w:before="40" w:after="40" w:line="240" w:lineRule="auto"/>
              <w:ind w:left="100" w:right="100"/>
            </w:pPr>
            <w:r>
              <w:rPr>
                <w:rFonts w:ascii="Times" w:eastAsia="Times" w:hAnsi="Times" w:cs="Times"/>
                <w:color w:val="111111"/>
                <w:sz w:val="20"/>
                <w:szCs w:val="20"/>
              </w:rPr>
              <w:t>Cases reduced by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C6D35" w14:textId="77777777" w:rsidR="00CC38C6" w:rsidRDefault="001F5491">
            <w:pPr>
              <w:spacing w:before="40" w:after="40" w:line="240" w:lineRule="auto"/>
              <w:ind w:left="100" w:right="100"/>
            </w:pPr>
            <w:r>
              <w:rPr>
                <w:rFonts w:ascii="Times" w:eastAsia="Times" w:hAnsi="Times" w:cs="Times"/>
                <w:color w:val="111111"/>
                <w:sz w:val="20"/>
                <w:szCs w:val="20"/>
              </w:rPr>
              <w:t>10,002</w:t>
            </w:r>
            <w:r>
              <w:rPr>
                <w:rFonts w:ascii="Times" w:eastAsia="Times" w:hAnsi="Times" w:cs="Times"/>
                <w:color w:val="111111"/>
                <w:sz w:val="20"/>
                <w:szCs w:val="20"/>
              </w:rPr>
              <w:br/>
              <w:t>(5,462 - 15,001)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62E24" w14:textId="77777777" w:rsidR="00CC38C6" w:rsidRDefault="001F5491">
            <w:pPr>
              <w:spacing w:before="40" w:after="40" w:line="240" w:lineRule="auto"/>
              <w:ind w:left="100" w:right="100"/>
            </w:pPr>
            <w:r>
              <w:rPr>
                <w:rFonts w:ascii="Times" w:eastAsia="Times" w:hAnsi="Times" w:cs="Times"/>
                <w:color w:val="111111"/>
                <w:sz w:val="20"/>
                <w:szCs w:val="20"/>
              </w:rPr>
              <w:t>6,189</w:t>
            </w:r>
            <w:r>
              <w:rPr>
                <w:rFonts w:ascii="Times" w:eastAsia="Times" w:hAnsi="Times" w:cs="Times"/>
                <w:color w:val="111111"/>
                <w:sz w:val="20"/>
                <w:szCs w:val="20"/>
              </w:rPr>
              <w:br/>
              <w:t>(2,129 - 9,836)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51B82" w14:textId="77777777" w:rsidR="00CC38C6" w:rsidRDefault="001F5491">
            <w:pPr>
              <w:spacing w:before="40" w:after="40" w:line="240" w:lineRule="auto"/>
              <w:ind w:left="100" w:right="100"/>
            </w:pPr>
            <w:r>
              <w:rPr>
                <w:rFonts w:ascii="Times" w:eastAsia="Times" w:hAnsi="Times" w:cs="Times"/>
                <w:color w:val="111111"/>
                <w:sz w:val="20"/>
                <w:szCs w:val="20"/>
              </w:rPr>
              <w:t>1,693</w:t>
            </w:r>
            <w:r>
              <w:rPr>
                <w:rFonts w:ascii="Times" w:eastAsia="Times" w:hAnsi="Times" w:cs="Times"/>
                <w:color w:val="111111"/>
                <w:sz w:val="20"/>
                <w:szCs w:val="20"/>
              </w:rPr>
              <w:br/>
              <w:t>(421 - 6,127)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D0A96" w14:textId="77777777" w:rsidR="00CC38C6" w:rsidRDefault="001F5491">
            <w:pPr>
              <w:spacing w:before="40" w:after="40" w:line="240" w:lineRule="auto"/>
              <w:ind w:left="100" w:right="100"/>
            </w:pPr>
            <w:r>
              <w:rPr>
                <w:rFonts w:ascii="Times" w:eastAsia="Times" w:hAnsi="Times" w:cs="Times"/>
                <w:color w:val="111111"/>
                <w:sz w:val="20"/>
                <w:szCs w:val="20"/>
              </w:rPr>
              <w:t>56</w:t>
            </w:r>
            <w:r>
              <w:rPr>
                <w:rFonts w:ascii="Times" w:eastAsia="Times" w:hAnsi="Times" w:cs="Times"/>
                <w:color w:val="111111"/>
                <w:sz w:val="20"/>
                <w:szCs w:val="20"/>
              </w:rPr>
              <w:br/>
              <w:t>(18 - 101)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C1DD1" w14:textId="77777777" w:rsidR="00CC38C6" w:rsidRDefault="001F5491">
            <w:pPr>
              <w:spacing w:before="40" w:after="40" w:line="240" w:lineRule="auto"/>
              <w:ind w:left="100" w:right="100"/>
            </w:pPr>
            <w:r>
              <w:rPr>
                <w:rFonts w:ascii="Times" w:eastAsia="Times" w:hAnsi="Times" w:cs="Times"/>
                <w:color w:val="111111"/>
                <w:sz w:val="20"/>
                <w:szCs w:val="20"/>
              </w:rPr>
              <w:t>749</w:t>
            </w:r>
            <w:r>
              <w:rPr>
                <w:rFonts w:ascii="Times" w:eastAsia="Times" w:hAnsi="Times" w:cs="Times"/>
                <w:color w:val="111111"/>
                <w:sz w:val="20"/>
                <w:szCs w:val="20"/>
              </w:rPr>
              <w:br/>
              <w:t>(277 - 1,370)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0C88B" w14:textId="77777777" w:rsidR="00CC38C6" w:rsidRDefault="001F5491">
            <w:pPr>
              <w:spacing w:before="40" w:after="40" w:line="240" w:lineRule="auto"/>
              <w:ind w:left="100" w:right="100"/>
            </w:pPr>
            <w:r>
              <w:rPr>
                <w:rFonts w:ascii="Times" w:eastAsia="Times" w:hAnsi="Times" w:cs="Times"/>
                <w:color w:val="111111"/>
                <w:sz w:val="20"/>
                <w:szCs w:val="20"/>
              </w:rPr>
              <w:t>779</w:t>
            </w:r>
            <w:r>
              <w:rPr>
                <w:rFonts w:ascii="Times" w:eastAsia="Times" w:hAnsi="Times" w:cs="Times"/>
                <w:color w:val="111111"/>
                <w:sz w:val="20"/>
                <w:szCs w:val="20"/>
              </w:rPr>
              <w:br/>
              <w:t>(267 - 1,294)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A72BB" w14:textId="77777777" w:rsidR="00CC38C6" w:rsidRDefault="001F5491">
            <w:pPr>
              <w:spacing w:before="40" w:after="40" w:line="240" w:lineRule="auto"/>
              <w:ind w:left="100" w:right="100"/>
            </w:pPr>
            <w:r>
              <w:rPr>
                <w:rFonts w:ascii="Times" w:eastAsia="Times" w:hAnsi="Times" w:cs="Times"/>
                <w:color w:val="111111"/>
                <w:sz w:val="20"/>
                <w:szCs w:val="20"/>
              </w:rPr>
              <w:t>159</w:t>
            </w:r>
            <w:r>
              <w:rPr>
                <w:rFonts w:ascii="Times" w:eastAsia="Times" w:hAnsi="Times" w:cs="Times"/>
                <w:color w:val="111111"/>
                <w:sz w:val="20"/>
                <w:szCs w:val="20"/>
              </w:rPr>
              <w:br/>
              <w:t>(56 - 301)</w:t>
            </w:r>
          </w:p>
        </w:tc>
      </w:tr>
      <w:tr w:rsidR="00CC38C6" w14:paraId="468954CB"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E58B3"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Net present cost per case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DABE9"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$694.80</w:t>
            </w:r>
            <w:r w:rsidRPr="001F5491">
              <w:rPr>
                <w:rFonts w:ascii="Times" w:eastAsia="Times" w:hAnsi="Times" w:cs="Times"/>
                <w:color w:val="111111"/>
                <w:sz w:val="20"/>
                <w:szCs w:val="20"/>
                <w:highlight w:val="yellow"/>
              </w:rPr>
              <w:br/>
              <w:t>($546.05 - $882.76)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8DE2A"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$28.50</w:t>
            </w:r>
            <w:r w:rsidRPr="001F5491">
              <w:rPr>
                <w:rFonts w:ascii="Times" w:eastAsia="Times" w:hAnsi="Times" w:cs="Times"/>
                <w:color w:val="111111"/>
                <w:sz w:val="20"/>
                <w:szCs w:val="20"/>
                <w:highlight w:val="yellow"/>
              </w:rPr>
              <w:br/>
              <w:t>($21.12 - $36.24)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FC6E6"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$85</w:t>
            </w:r>
            <w:r w:rsidRPr="001F5491">
              <w:rPr>
                <w:rFonts w:ascii="Times" w:eastAsia="Times" w:hAnsi="Times" w:cs="Times"/>
                <w:color w:val="111111"/>
                <w:sz w:val="20"/>
                <w:szCs w:val="20"/>
                <w:highlight w:val="yellow"/>
              </w:rPr>
              <w:br/>
              <w:t>($59.69 - $115.63)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E56FF"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$2.70</w:t>
            </w:r>
            <w:r w:rsidRPr="001F5491">
              <w:rPr>
                <w:rFonts w:ascii="Times" w:eastAsia="Times" w:hAnsi="Times" w:cs="Times"/>
                <w:color w:val="111111"/>
                <w:sz w:val="20"/>
                <w:szCs w:val="20"/>
                <w:highlight w:val="yellow"/>
              </w:rPr>
              <w:br/>
              <w:t>($1.38 - $4.80)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C4EC6"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$6,431.45</w:t>
            </w:r>
            <w:r w:rsidRPr="001F5491">
              <w:rPr>
                <w:rFonts w:ascii="Times" w:eastAsia="Times" w:hAnsi="Times" w:cs="Times"/>
                <w:color w:val="111111"/>
                <w:sz w:val="20"/>
                <w:szCs w:val="20"/>
                <w:highlight w:val="yellow"/>
              </w:rPr>
              <w:br/>
              <w:t>($4,820.51 - $7,535.24)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6EF7A"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$1,140.30</w:t>
            </w:r>
            <w:r w:rsidRPr="001F5491">
              <w:rPr>
                <w:rFonts w:ascii="Times" w:eastAsia="Times" w:hAnsi="Times" w:cs="Times"/>
                <w:color w:val="111111"/>
                <w:sz w:val="20"/>
                <w:szCs w:val="20"/>
                <w:highlight w:val="yellow"/>
              </w:rPr>
              <w:br/>
              <w:t>($951.84 - $1,400.32)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DE439"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$1,132.14</w:t>
            </w:r>
            <w:r w:rsidRPr="001F5491">
              <w:rPr>
                <w:rFonts w:ascii="Times" w:eastAsia="Times" w:hAnsi="Times" w:cs="Times"/>
                <w:color w:val="111111"/>
                <w:sz w:val="20"/>
                <w:szCs w:val="20"/>
                <w:highlight w:val="yellow"/>
              </w:rPr>
              <w:br/>
              <w:t>($1,010.21 - $1,256.16)</w:t>
            </w:r>
          </w:p>
        </w:tc>
      </w:tr>
      <w:tr w:rsidR="00CC38C6" w14:paraId="6A663043"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6D3C7" w14:textId="77777777" w:rsidR="00CC38C6" w:rsidRDefault="001F5491">
            <w:pPr>
              <w:spacing w:before="40" w:after="40" w:line="240" w:lineRule="auto"/>
              <w:ind w:left="100" w:right="100"/>
            </w:pPr>
            <w:r>
              <w:rPr>
                <w:rFonts w:ascii="Times" w:eastAsia="Times" w:hAnsi="Times" w:cs="Times"/>
                <w:color w:val="111111"/>
                <w:sz w:val="20"/>
                <w:szCs w:val="20"/>
              </w:rPr>
              <w:t>Total net present cost without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73F93" w14:textId="77777777" w:rsidR="00CC38C6" w:rsidRDefault="001F5491">
            <w:pPr>
              <w:spacing w:before="40" w:after="40" w:line="240" w:lineRule="auto"/>
              <w:ind w:left="100" w:right="100"/>
            </w:pPr>
            <w:r>
              <w:rPr>
                <w:rFonts w:ascii="Times" w:eastAsia="Times" w:hAnsi="Times" w:cs="Times"/>
                <w:color w:val="111111"/>
                <w:sz w:val="20"/>
                <w:szCs w:val="20"/>
              </w:rPr>
              <w:t>$7,239,243</w:t>
            </w:r>
            <w:r>
              <w:rPr>
                <w:rFonts w:ascii="Times" w:eastAsia="Times" w:hAnsi="Times" w:cs="Times"/>
                <w:color w:val="111111"/>
                <w:sz w:val="20"/>
                <w:szCs w:val="20"/>
              </w:rPr>
              <w:br/>
              <w:t>($3,696,720 - $11,437,046)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ED2C6" w14:textId="77777777" w:rsidR="00CC38C6" w:rsidRDefault="001F5491">
            <w:pPr>
              <w:spacing w:before="40" w:after="40" w:line="240" w:lineRule="auto"/>
              <w:ind w:left="100" w:right="100"/>
            </w:pPr>
            <w:r>
              <w:rPr>
                <w:rFonts w:ascii="Times" w:eastAsia="Times" w:hAnsi="Times" w:cs="Times"/>
                <w:color w:val="111111"/>
                <w:sz w:val="20"/>
                <w:szCs w:val="20"/>
              </w:rPr>
              <w:t>$211,289</w:t>
            </w:r>
            <w:r>
              <w:rPr>
                <w:rFonts w:ascii="Times" w:eastAsia="Times" w:hAnsi="Times" w:cs="Times"/>
                <w:color w:val="111111"/>
                <w:sz w:val="20"/>
                <w:szCs w:val="20"/>
              </w:rPr>
              <w:br/>
              <w:t>($104,224 - $356,877)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8F71C" w14:textId="77777777" w:rsidR="00CC38C6" w:rsidRDefault="001F5491">
            <w:pPr>
              <w:spacing w:before="40" w:after="40" w:line="240" w:lineRule="auto"/>
              <w:ind w:left="100" w:right="100"/>
            </w:pPr>
            <w:r>
              <w:rPr>
                <w:rFonts w:ascii="Times" w:eastAsia="Times" w:hAnsi="Times" w:cs="Times"/>
                <w:color w:val="111111"/>
                <w:sz w:val="20"/>
                <w:szCs w:val="20"/>
              </w:rPr>
              <w:t>$431,700</w:t>
            </w:r>
            <w:r>
              <w:rPr>
                <w:rFonts w:ascii="Times" w:eastAsia="Times" w:hAnsi="Times" w:cs="Times"/>
                <w:color w:val="111111"/>
                <w:sz w:val="20"/>
                <w:szCs w:val="20"/>
              </w:rPr>
              <w:br/>
              <w:t>($463,602 - $1,327,653)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CA659" w14:textId="77777777" w:rsidR="00CC38C6" w:rsidRDefault="001F5491">
            <w:pPr>
              <w:spacing w:before="40" w:after="40" w:line="240" w:lineRule="auto"/>
              <w:ind w:left="100" w:right="100"/>
            </w:pPr>
            <w:r>
              <w:rPr>
                <w:rFonts w:ascii="Times" w:eastAsia="Times" w:hAnsi="Times" w:cs="Times"/>
                <w:color w:val="111111"/>
                <w:sz w:val="20"/>
                <w:szCs w:val="20"/>
              </w:rPr>
              <w:t>$157.88</w:t>
            </w:r>
            <w:r>
              <w:rPr>
                <w:rFonts w:ascii="Times" w:eastAsia="Times" w:hAnsi="Times" w:cs="Times"/>
                <w:color w:val="111111"/>
                <w:sz w:val="20"/>
                <w:szCs w:val="20"/>
              </w:rPr>
              <w:br/>
              <w:t>($42.57 - $364.53)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64826" w14:textId="77777777" w:rsidR="00CC38C6" w:rsidRDefault="001F5491">
            <w:pPr>
              <w:spacing w:before="40" w:after="40" w:line="240" w:lineRule="auto"/>
              <w:ind w:left="100" w:right="100"/>
            </w:pPr>
            <w:r>
              <w:rPr>
                <w:rFonts w:ascii="Times" w:eastAsia="Times" w:hAnsi="Times" w:cs="Times"/>
                <w:color w:val="111111"/>
                <w:sz w:val="20"/>
                <w:szCs w:val="20"/>
              </w:rPr>
              <w:t>$5,349,283</w:t>
            </w:r>
            <w:r>
              <w:rPr>
                <w:rFonts w:ascii="Times" w:eastAsia="Times" w:hAnsi="Times" w:cs="Times"/>
                <w:color w:val="111111"/>
                <w:sz w:val="20"/>
                <w:szCs w:val="20"/>
              </w:rPr>
              <w:br/>
              <w:t>($1,899,124 - $9,882,951)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AACE7" w14:textId="77777777" w:rsidR="00CC38C6" w:rsidRDefault="001F5491">
            <w:pPr>
              <w:spacing w:before="40" w:after="40" w:line="240" w:lineRule="auto"/>
              <w:ind w:left="100" w:right="100"/>
            </w:pPr>
            <w:r>
              <w:rPr>
                <w:rFonts w:ascii="Times" w:eastAsia="Times" w:hAnsi="Times" w:cs="Times"/>
                <w:color w:val="111111"/>
                <w:sz w:val="20"/>
                <w:szCs w:val="20"/>
              </w:rPr>
              <w:t>$987,038</w:t>
            </w:r>
            <w:r>
              <w:rPr>
                <w:rFonts w:ascii="Times" w:eastAsia="Times" w:hAnsi="Times" w:cs="Times"/>
                <w:color w:val="111111"/>
                <w:sz w:val="20"/>
                <w:szCs w:val="20"/>
              </w:rPr>
              <w:br/>
              <w:t>($338,124 - $1,720,931)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7DE41" w14:textId="77777777" w:rsidR="00CC38C6" w:rsidRDefault="001F5491">
            <w:pPr>
              <w:spacing w:before="40" w:after="40" w:line="240" w:lineRule="auto"/>
              <w:ind w:left="100" w:right="100"/>
            </w:pPr>
            <w:r>
              <w:rPr>
                <w:rFonts w:ascii="Times" w:eastAsia="Times" w:hAnsi="Times" w:cs="Times"/>
                <w:color w:val="111111"/>
                <w:sz w:val="20"/>
                <w:szCs w:val="20"/>
              </w:rPr>
              <w:t>$199,799</w:t>
            </w:r>
            <w:r>
              <w:rPr>
                <w:rFonts w:ascii="Times" w:eastAsia="Times" w:hAnsi="Times" w:cs="Times"/>
                <w:color w:val="111111"/>
                <w:sz w:val="20"/>
                <w:szCs w:val="20"/>
              </w:rPr>
              <w:br/>
              <w:t>($70,677.66 - $384,247)</w:t>
            </w:r>
          </w:p>
        </w:tc>
      </w:tr>
      <w:tr w:rsidR="00CC38C6" w14:paraId="397B62CD"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67392" w14:textId="77777777" w:rsidR="00CC38C6" w:rsidRDefault="001F5491">
            <w:pPr>
              <w:spacing w:before="40" w:after="40" w:line="240" w:lineRule="auto"/>
              <w:ind w:left="100" w:right="100"/>
            </w:pPr>
            <w:r>
              <w:rPr>
                <w:rFonts w:ascii="Times" w:eastAsia="Times" w:hAnsi="Times" w:cs="Times"/>
                <w:color w:val="111111"/>
                <w:sz w:val="20"/>
                <w:szCs w:val="20"/>
              </w:rPr>
              <w:t>Total net present cost with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CA432" w14:textId="77777777" w:rsidR="00CC38C6" w:rsidRDefault="001F5491">
            <w:pPr>
              <w:spacing w:before="40" w:after="40" w:line="240" w:lineRule="auto"/>
              <w:ind w:left="100" w:right="100"/>
            </w:pPr>
            <w:r>
              <w:rPr>
                <w:rFonts w:ascii="Times" w:eastAsia="Times" w:hAnsi="Times" w:cs="Times"/>
                <w:color w:val="111111"/>
                <w:sz w:val="20"/>
                <w:szCs w:val="20"/>
              </w:rPr>
              <w:t>$289,570</w:t>
            </w:r>
            <w:r>
              <w:rPr>
                <w:rFonts w:ascii="Times" w:eastAsia="Times" w:hAnsi="Times" w:cs="Times"/>
                <w:color w:val="111111"/>
                <w:sz w:val="20"/>
                <w:szCs w:val="20"/>
              </w:rPr>
              <w:br/>
              <w:t>($134,834 - $582,125)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3EB42" w14:textId="77777777" w:rsidR="00CC38C6" w:rsidRDefault="001F5491">
            <w:pPr>
              <w:spacing w:before="40" w:after="40" w:line="240" w:lineRule="auto"/>
              <w:ind w:left="100" w:right="100"/>
            </w:pPr>
            <w:r>
              <w:rPr>
                <w:rFonts w:ascii="Times" w:eastAsia="Times" w:hAnsi="Times" w:cs="Times"/>
                <w:color w:val="111111"/>
                <w:sz w:val="20"/>
                <w:szCs w:val="20"/>
              </w:rPr>
              <w:t>$34,900.70</w:t>
            </w:r>
            <w:r>
              <w:rPr>
                <w:rFonts w:ascii="Times" w:eastAsia="Times" w:hAnsi="Times" w:cs="Times"/>
                <w:color w:val="111111"/>
                <w:sz w:val="20"/>
                <w:szCs w:val="20"/>
              </w:rPr>
              <w:br/>
              <w:t>($12,041.64 - $151,931)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4F554" w14:textId="77777777" w:rsidR="00CC38C6" w:rsidRDefault="001F5491">
            <w:pPr>
              <w:spacing w:before="40" w:after="40" w:line="240" w:lineRule="auto"/>
              <w:ind w:left="100" w:right="100"/>
            </w:pPr>
            <w:r>
              <w:rPr>
                <w:rFonts w:ascii="Times" w:eastAsia="Times" w:hAnsi="Times" w:cs="Times"/>
                <w:color w:val="111111"/>
                <w:sz w:val="20"/>
                <w:szCs w:val="20"/>
              </w:rPr>
              <w:t>$287,800</w:t>
            </w:r>
            <w:r>
              <w:rPr>
                <w:rFonts w:ascii="Times" w:eastAsia="Times" w:hAnsi="Times" w:cs="Times"/>
                <w:color w:val="111111"/>
                <w:sz w:val="20"/>
                <w:szCs w:val="20"/>
              </w:rPr>
              <w:br/>
              <w:t>($275,740 - $1,031,429)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473C0" w14:textId="77777777" w:rsidR="00CC38C6" w:rsidRDefault="001F5491">
            <w:pPr>
              <w:spacing w:before="40" w:after="40" w:line="240" w:lineRule="auto"/>
              <w:ind w:left="100" w:right="100"/>
            </w:pPr>
            <w:r>
              <w:rPr>
                <w:rFonts w:ascii="Times" w:eastAsia="Times" w:hAnsi="Times" w:cs="Times"/>
                <w:color w:val="111111"/>
                <w:sz w:val="20"/>
                <w:szCs w:val="20"/>
              </w:rPr>
              <w:t>$7.89</w:t>
            </w:r>
            <w:r>
              <w:rPr>
                <w:rFonts w:ascii="Times" w:eastAsia="Times" w:hAnsi="Times" w:cs="Times"/>
                <w:color w:val="111111"/>
                <w:sz w:val="20"/>
                <w:szCs w:val="20"/>
              </w:rPr>
              <w:br/>
              <w:t>($1.99 - $22.22)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97D97" w14:textId="77777777" w:rsidR="00CC38C6" w:rsidRDefault="001F5491">
            <w:pPr>
              <w:spacing w:before="40" w:after="40" w:line="240" w:lineRule="auto"/>
              <w:ind w:left="100" w:right="100"/>
            </w:pPr>
            <w:r>
              <w:rPr>
                <w:rFonts w:ascii="Times" w:eastAsia="Times" w:hAnsi="Times" w:cs="Times"/>
                <w:color w:val="111111"/>
                <w:sz w:val="20"/>
                <w:szCs w:val="20"/>
              </w:rPr>
              <w:t>$534,928</w:t>
            </w:r>
            <w:r>
              <w:rPr>
                <w:rFonts w:ascii="Times" w:eastAsia="Times" w:hAnsi="Times" w:cs="Times"/>
                <w:color w:val="111111"/>
                <w:sz w:val="20"/>
                <w:szCs w:val="20"/>
              </w:rPr>
              <w:br/>
              <w:t>($175,878 - $1,251,469)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3F8D3" w14:textId="77777777" w:rsidR="00CC38C6" w:rsidRDefault="001F5491">
            <w:pPr>
              <w:spacing w:before="40" w:after="40" w:line="240" w:lineRule="auto"/>
              <w:ind w:left="100" w:right="100"/>
            </w:pPr>
            <w:r>
              <w:rPr>
                <w:rFonts w:ascii="Times" w:eastAsia="Times" w:hAnsi="Times" w:cs="Times"/>
                <w:color w:val="111111"/>
                <w:sz w:val="20"/>
                <w:szCs w:val="20"/>
              </w:rPr>
              <w:t>$98,703.77</w:t>
            </w:r>
            <w:r>
              <w:rPr>
                <w:rFonts w:ascii="Times" w:eastAsia="Times" w:hAnsi="Times" w:cs="Times"/>
                <w:color w:val="111111"/>
                <w:sz w:val="20"/>
                <w:szCs w:val="20"/>
              </w:rPr>
              <w:br/>
              <w:t>($30,789.90 - $219,389)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D90DF" w14:textId="77777777" w:rsidR="00CC38C6" w:rsidRDefault="001F5491">
            <w:pPr>
              <w:spacing w:before="40" w:after="40" w:line="240" w:lineRule="auto"/>
              <w:ind w:left="100" w:right="100"/>
            </w:pPr>
            <w:r>
              <w:rPr>
                <w:rFonts w:ascii="Times" w:eastAsia="Times" w:hAnsi="Times" w:cs="Times"/>
                <w:color w:val="111111"/>
                <w:sz w:val="20"/>
                <w:szCs w:val="20"/>
              </w:rPr>
              <w:t>$19,979.87</w:t>
            </w:r>
            <w:r>
              <w:rPr>
                <w:rFonts w:ascii="Times" w:eastAsia="Times" w:hAnsi="Times" w:cs="Times"/>
                <w:color w:val="111111"/>
                <w:sz w:val="20"/>
                <w:szCs w:val="20"/>
              </w:rPr>
              <w:br/>
              <w:t>($6,177.83 - $47,669.77)</w:t>
            </w:r>
          </w:p>
        </w:tc>
      </w:tr>
      <w:tr w:rsidR="00CC38C6" w14:paraId="160AEFD9"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8A1742" w14:textId="77777777" w:rsidR="00CC38C6" w:rsidRDefault="001F5491">
            <w:pPr>
              <w:spacing w:before="40" w:after="40" w:line="240" w:lineRule="auto"/>
              <w:ind w:left="100" w:right="100"/>
            </w:pPr>
            <w:r>
              <w:rPr>
                <w:rFonts w:ascii="Times" w:eastAsia="Times" w:hAnsi="Times" w:cs="Times"/>
                <w:color w:val="111111"/>
                <w:sz w:val="20"/>
                <w:szCs w:val="20"/>
              </w:rPr>
              <w:t>Total net present cost reduced by PI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AB0F13" w14:textId="77777777" w:rsidR="00CC38C6" w:rsidRDefault="001F5491">
            <w:pPr>
              <w:spacing w:before="40" w:after="40" w:line="240" w:lineRule="auto"/>
              <w:ind w:left="100" w:right="100"/>
            </w:pPr>
            <w:r>
              <w:rPr>
                <w:rFonts w:ascii="Times" w:eastAsia="Times" w:hAnsi="Times" w:cs="Times"/>
                <w:color w:val="111111"/>
                <w:sz w:val="20"/>
                <w:szCs w:val="20"/>
              </w:rPr>
              <w:t>$6,949,673</w:t>
            </w:r>
            <w:r>
              <w:rPr>
                <w:rFonts w:ascii="Times" w:eastAsia="Times" w:hAnsi="Times" w:cs="Times"/>
                <w:color w:val="111111"/>
                <w:sz w:val="20"/>
                <w:szCs w:val="20"/>
              </w:rPr>
              <w:br/>
              <w:t>($3,536,498 - $10,951,569)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E2C69" w14:textId="77777777" w:rsidR="00CC38C6" w:rsidRDefault="001F5491">
            <w:pPr>
              <w:spacing w:before="40" w:after="40" w:line="240" w:lineRule="auto"/>
              <w:ind w:left="100" w:right="100"/>
            </w:pPr>
            <w:r>
              <w:rPr>
                <w:rFonts w:ascii="Times" w:eastAsia="Times" w:hAnsi="Times" w:cs="Times"/>
                <w:color w:val="111111"/>
                <w:sz w:val="20"/>
                <w:szCs w:val="20"/>
              </w:rPr>
              <w:t>$176,388</w:t>
            </w:r>
            <w:r>
              <w:rPr>
                <w:rFonts w:ascii="Times" w:eastAsia="Times" w:hAnsi="Times" w:cs="Times"/>
                <w:color w:val="111111"/>
                <w:sz w:val="20"/>
                <w:szCs w:val="20"/>
              </w:rPr>
              <w:br/>
              <w:t>($56,669.97 - $293,498)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A902F" w14:textId="77777777" w:rsidR="00CC38C6" w:rsidRDefault="001F5491">
            <w:pPr>
              <w:spacing w:before="40" w:after="40" w:line="240" w:lineRule="auto"/>
              <w:ind w:left="100" w:right="100"/>
            </w:pPr>
            <w:r>
              <w:rPr>
                <w:rFonts w:ascii="Times" w:eastAsia="Times" w:hAnsi="Times" w:cs="Times"/>
                <w:color w:val="111111"/>
                <w:sz w:val="20"/>
                <w:szCs w:val="20"/>
              </w:rPr>
              <w:t>$143,900</w:t>
            </w:r>
            <w:r>
              <w:rPr>
                <w:rFonts w:ascii="Times" w:eastAsia="Times" w:hAnsi="Times" w:cs="Times"/>
                <w:color w:val="111111"/>
                <w:sz w:val="20"/>
                <w:szCs w:val="20"/>
              </w:rPr>
              <w:br/>
              <w:t>($34,692.31 - $556,838)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A4552" w14:textId="77777777" w:rsidR="00CC38C6" w:rsidRDefault="001F5491">
            <w:pPr>
              <w:spacing w:before="40" w:after="40" w:line="240" w:lineRule="auto"/>
              <w:ind w:left="100" w:right="100"/>
            </w:pPr>
            <w:r>
              <w:rPr>
                <w:rFonts w:ascii="Times" w:eastAsia="Times" w:hAnsi="Times" w:cs="Times"/>
                <w:color w:val="111111"/>
                <w:sz w:val="20"/>
                <w:szCs w:val="20"/>
              </w:rPr>
              <w:t>$149.99</w:t>
            </w:r>
            <w:r>
              <w:rPr>
                <w:rFonts w:ascii="Times" w:eastAsia="Times" w:hAnsi="Times" w:cs="Times"/>
                <w:color w:val="111111"/>
                <w:sz w:val="20"/>
                <w:szCs w:val="20"/>
              </w:rPr>
              <w:br/>
              <w:t>($40.46 - $344.72)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24A83" w14:textId="77777777" w:rsidR="00CC38C6" w:rsidRDefault="001F5491">
            <w:pPr>
              <w:spacing w:before="40" w:after="40" w:line="240" w:lineRule="auto"/>
              <w:ind w:left="100" w:right="100"/>
            </w:pPr>
            <w:r>
              <w:rPr>
                <w:rFonts w:ascii="Times" w:eastAsia="Times" w:hAnsi="Times" w:cs="Times"/>
                <w:color w:val="111111"/>
                <w:sz w:val="20"/>
                <w:szCs w:val="20"/>
              </w:rPr>
              <w:t>$4,814,355</w:t>
            </w:r>
            <w:r>
              <w:rPr>
                <w:rFonts w:ascii="Times" w:eastAsia="Times" w:hAnsi="Times" w:cs="Times"/>
                <w:color w:val="111111"/>
                <w:sz w:val="20"/>
                <w:szCs w:val="20"/>
              </w:rPr>
              <w:br/>
              <w:t>($1,694,890 - $8,865,737)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13079" w14:textId="77777777" w:rsidR="00CC38C6" w:rsidRDefault="001F5491">
            <w:pPr>
              <w:spacing w:before="40" w:after="40" w:line="240" w:lineRule="auto"/>
              <w:ind w:left="100" w:right="100"/>
            </w:pPr>
            <w:r>
              <w:rPr>
                <w:rFonts w:ascii="Times" w:eastAsia="Times" w:hAnsi="Times" w:cs="Times"/>
                <w:color w:val="111111"/>
                <w:sz w:val="20"/>
                <w:szCs w:val="20"/>
              </w:rPr>
              <w:t>$888,334</w:t>
            </w:r>
            <w:r>
              <w:rPr>
                <w:rFonts w:ascii="Times" w:eastAsia="Times" w:hAnsi="Times" w:cs="Times"/>
                <w:color w:val="111111"/>
                <w:sz w:val="20"/>
                <w:szCs w:val="20"/>
              </w:rPr>
              <w:br/>
              <w:t>($299,109 - $1,541,122)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D643A" w14:textId="77777777" w:rsidR="00CC38C6" w:rsidRDefault="001F5491">
            <w:pPr>
              <w:spacing w:before="40" w:after="40" w:line="240" w:lineRule="auto"/>
              <w:ind w:left="100" w:right="100"/>
            </w:pPr>
            <w:r>
              <w:rPr>
                <w:rFonts w:ascii="Times" w:eastAsia="Times" w:hAnsi="Times" w:cs="Times"/>
                <w:color w:val="111111"/>
                <w:sz w:val="20"/>
                <w:szCs w:val="20"/>
              </w:rPr>
              <w:t>$179,819</w:t>
            </w:r>
            <w:r>
              <w:rPr>
                <w:rFonts w:ascii="Times" w:eastAsia="Times" w:hAnsi="Times" w:cs="Times"/>
                <w:color w:val="111111"/>
                <w:sz w:val="20"/>
                <w:szCs w:val="20"/>
              </w:rPr>
              <w:br/>
              <w:t>($62,932.92 - $344,140)</w:t>
            </w:r>
          </w:p>
        </w:tc>
      </w:tr>
    </w:tbl>
    <w:p w14:paraId="3CA00517" w14:textId="77777777" w:rsidR="00CC38C6" w:rsidRDefault="00CC38C6">
      <w:pPr>
        <w:sectPr w:rsidR="00CC38C6" w:rsidSect="001F5491">
          <w:footerReference w:type="default" r:id="rId25"/>
          <w:type w:val="oddPage"/>
          <w:pgSz w:w="15840" w:h="12240" w:orient="landscape"/>
          <w:pgMar w:top="1440" w:right="1440" w:bottom="1440" w:left="1440" w:header="720" w:footer="720" w:gutter="0"/>
          <w:cols w:space="720"/>
          <w:docGrid w:linePitch="326"/>
        </w:sectPr>
      </w:pPr>
    </w:p>
    <w:p w14:paraId="61F0121A" w14:textId="77777777" w:rsidR="00CC38C6" w:rsidRDefault="00CC38C6">
      <w:pPr>
        <w:pStyle w:val="Heading5"/>
      </w:pPr>
      <w:bookmarkStart w:id="31" w:name="section-5"/>
      <w:bookmarkEnd w:id="31"/>
    </w:p>
    <w:p w14:paraId="51F36BFA" w14:textId="77777777" w:rsidR="00CC38C6" w:rsidRDefault="001F5491">
      <w:pPr>
        <w:pStyle w:val="CaptionedFigure"/>
      </w:pPr>
      <w:r>
        <w:rPr>
          <w:noProof/>
        </w:rPr>
        <w:drawing>
          <wp:inline distT="0" distB="0" distL="0" distR="0" wp14:anchorId="73B79D39" wp14:editId="66178AC4">
            <wp:extent cx="2752374" cy="2293645"/>
            <wp:effectExtent l="0" t="0" r="0" b="0"/>
            <wp:docPr id="1" name="Picture" descr="Fig. 1. Estimated net impact on healthcare spending of whole blood pathogen inactivation. Net impact is the cost of pathogen inactivation minus the net present healthcare savings from avert transfusion-related adverse events."/>
            <wp:cNvGraphicFramePr/>
            <a:graphic xmlns:a="http://schemas.openxmlformats.org/drawingml/2006/main">
              <a:graphicData uri="http://schemas.openxmlformats.org/drawingml/2006/picture">
                <pic:pic xmlns:pic="http://schemas.openxmlformats.org/drawingml/2006/picture">
                  <pic:nvPicPr>
                    <pic:cNvPr id="2" name="Picture" descr="figs/net_impact.png"/>
                    <pic:cNvPicPr>
                      <a:picLocks noChangeAspect="1" noChangeArrowheads="1"/>
                    </pic:cNvPicPr>
                  </pic:nvPicPr>
                  <pic:blipFill>
                    <a:blip r:embed="rId26"/>
                    <a:stretch>
                      <a:fillRect/>
                    </a:stretch>
                  </pic:blipFill>
                  <pic:spPr bwMode="auto">
                    <a:xfrm>
                      <a:off x="0" y="0"/>
                      <a:ext cx="2752374" cy="2293645"/>
                    </a:xfrm>
                    <a:prstGeom prst="rect">
                      <a:avLst/>
                    </a:prstGeom>
                    <a:noFill/>
                    <a:ln w="9525">
                      <a:noFill/>
                      <a:headEnd/>
                      <a:tailEnd/>
                    </a:ln>
                  </pic:spPr>
                </pic:pic>
              </a:graphicData>
            </a:graphic>
          </wp:inline>
        </w:drawing>
      </w:r>
    </w:p>
    <w:p w14:paraId="02822B51" w14:textId="77777777" w:rsidR="00CC38C6" w:rsidRDefault="001F5491">
      <w:pPr>
        <w:pStyle w:val="ImageCaption"/>
      </w:pPr>
      <w:r>
        <w:rPr>
          <w:b/>
        </w:rPr>
        <w:t>Fig. 1.</w:t>
      </w:r>
      <w:r>
        <w:t xml:space="preserve"> Estimated net impact on healthcare spending of whole blood pathogen inactivation. Net impact is the cost of pathogen inactivation minus the net present healthcare savings from avert transfusion-related adverse events.</w:t>
      </w:r>
    </w:p>
    <w:p w14:paraId="56C47F91" w14:textId="77777777" w:rsidR="00CC38C6" w:rsidRDefault="00CC38C6">
      <w:pPr>
        <w:pStyle w:val="Heading5"/>
      </w:pPr>
      <w:bookmarkStart w:id="32" w:name="section-6"/>
      <w:bookmarkEnd w:id="32"/>
    </w:p>
    <w:p w14:paraId="4B5EBFE9" w14:textId="77777777" w:rsidR="00CC38C6" w:rsidRDefault="001F5491">
      <w:pPr>
        <w:pStyle w:val="CaptionedFigure"/>
      </w:pPr>
      <w:r>
        <w:rPr>
          <w:noProof/>
        </w:rPr>
        <w:drawing>
          <wp:inline distT="0" distB="0" distL="0" distR="0" wp14:anchorId="3033732C" wp14:editId="40D61D06">
            <wp:extent cx="5943600" cy="3657600"/>
            <wp:effectExtent l="0" t="0" r="0" b="0"/>
            <wp:docPr id="3" name="Picture" descr="Fig. 2.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
            <wp:cNvGraphicFramePr/>
            <a:graphic xmlns:a="http://schemas.openxmlformats.org/drawingml/2006/main">
              <a:graphicData uri="http://schemas.openxmlformats.org/drawingml/2006/picture">
                <pic:pic xmlns:pic="http://schemas.openxmlformats.org/drawingml/2006/picture">
                  <pic:nvPicPr>
                    <pic:cNvPr id="4" name="Picture" descr="figs/tornado.png"/>
                    <pic:cNvPicPr>
                      <a:picLocks noChangeAspect="1" noChangeArrowheads="1"/>
                    </pic:cNvPicPr>
                  </pic:nvPicPr>
                  <pic:blipFill>
                    <a:blip r:embed="rId27"/>
                    <a:stretch>
                      <a:fillRect/>
                    </a:stretch>
                  </pic:blipFill>
                  <pic:spPr bwMode="auto">
                    <a:xfrm>
                      <a:off x="0" y="0"/>
                      <a:ext cx="5943600" cy="3657600"/>
                    </a:xfrm>
                    <a:prstGeom prst="rect">
                      <a:avLst/>
                    </a:prstGeom>
                    <a:noFill/>
                    <a:ln w="9525">
                      <a:noFill/>
                      <a:headEnd/>
                      <a:tailEnd/>
                    </a:ln>
                  </pic:spPr>
                </pic:pic>
              </a:graphicData>
            </a:graphic>
          </wp:inline>
        </w:drawing>
      </w:r>
    </w:p>
    <w:p w14:paraId="0CF51D26" w14:textId="77777777" w:rsidR="00CC38C6" w:rsidRDefault="001F5491">
      <w:pPr>
        <w:pStyle w:val="ImageCaption"/>
      </w:pPr>
      <w:r>
        <w:rPr>
          <w:b/>
        </w:rPr>
        <w:t>Fig. 2.</w:t>
      </w:r>
      <w:r>
        <w:t xml:space="preserve">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w:t>
      </w:r>
    </w:p>
    <w:p w14:paraId="326BE391" w14:textId="77777777" w:rsidR="00CC38C6" w:rsidRDefault="00CC38C6">
      <w:pPr>
        <w:pStyle w:val="Heading5"/>
      </w:pPr>
      <w:bookmarkStart w:id="33" w:name="section-7"/>
      <w:bookmarkEnd w:id="33"/>
    </w:p>
    <w:p w14:paraId="70060452" w14:textId="77777777" w:rsidR="00CC38C6" w:rsidRDefault="001F5491">
      <w:pPr>
        <w:pStyle w:val="Heading1"/>
      </w:pPr>
      <w:bookmarkStart w:id="34" w:name="supplemental-materials"/>
      <w:r>
        <w:t>Supplemental materials</w:t>
      </w:r>
      <w:bookmarkEnd w:id="34"/>
    </w:p>
    <w:p w14:paraId="31E0A50B" w14:textId="77777777" w:rsidR="00CC38C6" w:rsidRDefault="00CC38C6"/>
    <w:p w14:paraId="1228562A" w14:textId="77777777" w:rsidR="00CC38C6" w:rsidRDefault="001F5491">
      <w:pPr>
        <w:pStyle w:val="Heading1"/>
      </w:pPr>
      <w:bookmarkStart w:id="35" w:name="X9e7747a15a2b5276df4e87e4e25d02d171250ed"/>
      <w:r>
        <w:t>A. Calculations for estimating the outcomes of pathogen inactivation</w:t>
      </w:r>
      <w:bookmarkEnd w:id="35"/>
    </w:p>
    <w:p w14:paraId="307E4175" w14:textId="77777777" w:rsidR="00CC38C6" w:rsidRDefault="00CC38C6">
      <w:pPr>
        <w:pStyle w:val="Heading5"/>
      </w:pPr>
      <w:bookmarkStart w:id="36" w:name="section-8"/>
      <w:bookmarkEnd w:id="36"/>
    </w:p>
    <w:p w14:paraId="76A1E1D1" w14:textId="77777777" w:rsidR="00CC38C6" w:rsidRDefault="001F5491">
      <w:pPr>
        <w:pStyle w:val="Compact"/>
      </w:pPr>
      <w:r>
        <w:rPr>
          <w:b/>
        </w:rPr>
        <w:t>Table S1</w:t>
      </w:r>
      <w:r>
        <w:t xml:space="preserve"> Parameters for the microcosting calculations</w:t>
      </w:r>
    </w:p>
    <w:tbl>
      <w:tblPr>
        <w:tblW w:w="8640" w:type="dxa"/>
        <w:jc w:val="center"/>
        <w:tblLayout w:type="fixed"/>
        <w:tblLook w:val="0420" w:firstRow="1" w:lastRow="0" w:firstColumn="0" w:lastColumn="0" w:noHBand="0" w:noVBand="1"/>
      </w:tblPr>
      <w:tblGrid>
        <w:gridCol w:w="4320"/>
        <w:gridCol w:w="3456"/>
        <w:gridCol w:w="864"/>
      </w:tblGrid>
      <w:tr w:rsidR="00CC38C6" w14:paraId="4BC6B628" w14:textId="7777777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B611798" w14:textId="77777777" w:rsidR="00CC38C6" w:rsidRDefault="001F5491">
            <w:pPr>
              <w:spacing w:before="40" w:after="40" w:line="240" w:lineRule="auto"/>
              <w:ind w:left="100" w:right="100"/>
            </w:pPr>
            <w:r>
              <w:rPr>
                <w:rFonts w:ascii="Times" w:eastAsia="Times" w:hAnsi="Times" w:cs="Times"/>
                <w:b/>
                <w:color w:val="111111"/>
                <w:sz w:val="20"/>
                <w:szCs w:val="20"/>
              </w:rPr>
              <w:t>Microcosting parameters</w:t>
            </w:r>
          </w:p>
        </w:tc>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6D3080D" w14:textId="77777777" w:rsidR="00CC38C6" w:rsidRDefault="001F5491">
            <w:pPr>
              <w:spacing w:before="40" w:after="40" w:line="240" w:lineRule="auto"/>
              <w:ind w:left="100" w:right="100"/>
            </w:pPr>
            <w:r>
              <w:rPr>
                <w:rFonts w:ascii="Times" w:eastAsia="Times" w:hAnsi="Times" w:cs="Times"/>
                <w:b/>
                <w:color w:val="111111"/>
                <w:sz w:val="20"/>
                <w:szCs w:val="20"/>
              </w:rPr>
              <w:t>Value (range); distribution</w:t>
            </w:r>
          </w:p>
        </w:tc>
        <w:tc>
          <w:tcPr>
            <w:tcW w:w="86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8E8886E" w14:textId="77777777" w:rsidR="00CC38C6" w:rsidRDefault="001F5491">
            <w:pPr>
              <w:spacing w:before="40" w:after="40" w:line="240" w:lineRule="auto"/>
              <w:ind w:left="100" w:right="100"/>
            </w:pPr>
            <w:r>
              <w:rPr>
                <w:rFonts w:ascii="Times" w:eastAsia="Times" w:hAnsi="Times" w:cs="Times"/>
                <w:b/>
                <w:color w:val="111111"/>
                <w:sz w:val="20"/>
                <w:szCs w:val="20"/>
              </w:rPr>
              <w:t>Source</w:t>
            </w:r>
          </w:p>
        </w:tc>
      </w:tr>
      <w:tr w:rsidR="00CC38C6" w14:paraId="3BE4BAFC"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1470057" w14:textId="77777777" w:rsidR="00CC38C6" w:rsidRDefault="001F5491">
            <w:pPr>
              <w:spacing w:before="40" w:after="40" w:line="240" w:lineRule="auto"/>
              <w:ind w:left="100" w:right="100"/>
            </w:pPr>
            <w:r>
              <w:rPr>
                <w:rFonts w:ascii="Times" w:eastAsia="Times" w:hAnsi="Times" w:cs="Times"/>
                <w:color w:val="111111"/>
                <w:sz w:val="20"/>
                <w:szCs w:val="20"/>
              </w:rPr>
              <w:t>Costs</w:t>
            </w:r>
          </w:p>
        </w:tc>
      </w:tr>
      <w:tr w:rsidR="00CC38C6" w14:paraId="79AE918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623EC"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Additional inpatient day</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CEE6D"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60 (40–80);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38F56"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1220181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11C11"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Liver function test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E8B1F"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13 (11–15);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C0107"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3DE45C4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486305"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International normalized ratio test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BBA05"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7.7 (6.3–9);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C0765"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1EE940D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5A8B2"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Full blood count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5B3BE"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6.4 (5.5–7.3);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D5C43"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5A04CF9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6880E4"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Blood urea nitrogen, creatinine, &amp; electrolytes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5AB68"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11.5 (10–13);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D82EE"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2A06FCC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D63C6"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Alpha fetoprotein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95D14"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11.5 (11–12);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479F2"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77B3F46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D24AE"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Breif outpatient visit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509BE"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6 (4–8);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39265"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59E2C46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3C060"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Extensive outpatient visit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7FC1E"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12 (8–16);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FCB2F"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5488B51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6A1A0"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Abdominal ultrasonography</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36606"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10 (8–12);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DA110"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1AC88BC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7D167"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Endoscopy with band ligation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9300A"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271.5 (245–350);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4BE62"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299EA7D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6DA10"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Spironolactone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854F5"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350 (182.5–782);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FF6DE"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694DF6C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AEE5A"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Furosemide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6D274"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60.8 (55–66);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48B3A"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6E765D9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2024B"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Transarterial chemoembolization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1EDFB2"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1811 (1400–2200);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89199"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6406A13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06C5A"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Triphasic CT scan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98919"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173 (150–196);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D33BD"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5ABAF40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3A6BA"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Sorafenib (9-12 tablets)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00F0E"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1916.5 (1643–2190);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4E4BB3"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7510E42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0C739"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Medication, 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7BA42"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372 (300–732);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16D09"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E</w:t>
            </w:r>
          </w:p>
        </w:tc>
      </w:tr>
      <w:tr w:rsidR="00CC38C6" w14:paraId="649EACE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DD655" w14:textId="77777777" w:rsidR="00CC38C6" w:rsidRDefault="001F5491">
            <w:pPr>
              <w:spacing w:before="40" w:after="40" w:line="240" w:lineRule="auto"/>
              <w:ind w:left="100" w:right="100"/>
            </w:pPr>
            <w:r>
              <w:rPr>
                <w:rFonts w:ascii="Times" w:eastAsia="Times" w:hAnsi="Times" w:cs="Times"/>
                <w:color w:val="111111"/>
                <w:sz w:val="20"/>
                <w:szCs w:val="20"/>
              </w:rPr>
              <w:t>Outpatient clinic visit,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441D6" w14:textId="77777777" w:rsidR="00CC38C6" w:rsidRDefault="001F5491">
            <w:pPr>
              <w:spacing w:before="40" w:after="40" w:line="240" w:lineRule="auto"/>
              <w:ind w:left="100" w:right="100"/>
            </w:pPr>
            <w:r>
              <w:rPr>
                <w:rFonts w:ascii="Times" w:eastAsia="Times" w:hAnsi="Times" w:cs="Times"/>
                <w:color w:val="111111"/>
                <w:sz w:val="20"/>
                <w:szCs w:val="20"/>
              </w:rPr>
              <w:t>15 (10–20);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E891A"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1E6BF79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BB02C" w14:textId="77777777" w:rsidR="00CC38C6" w:rsidRDefault="001F5491">
            <w:pPr>
              <w:spacing w:before="40" w:after="40" w:line="240" w:lineRule="auto"/>
              <w:ind w:left="100" w:right="100"/>
            </w:pPr>
            <w:r>
              <w:rPr>
                <w:rFonts w:ascii="Times" w:eastAsia="Times" w:hAnsi="Times" w:cs="Times"/>
                <w:color w:val="111111"/>
                <w:sz w:val="20"/>
                <w:szCs w:val="20"/>
              </w:rPr>
              <w:t>RDT + Microscopy,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25FCC" w14:textId="77777777" w:rsidR="00CC38C6" w:rsidRDefault="001F5491">
            <w:pPr>
              <w:spacing w:before="40" w:after="40" w:line="240" w:lineRule="auto"/>
              <w:ind w:left="100" w:right="100"/>
            </w:pPr>
            <w:r>
              <w:rPr>
                <w:rFonts w:ascii="Times" w:eastAsia="Times" w:hAnsi="Times" w:cs="Times"/>
                <w:color w:val="111111"/>
                <w:sz w:val="20"/>
                <w:szCs w:val="20"/>
              </w:rPr>
              <w:t>3 (1–5);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210D2"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6E8A958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5671F" w14:textId="77777777" w:rsidR="00CC38C6" w:rsidRDefault="001F5491">
            <w:pPr>
              <w:spacing w:before="40" w:after="40" w:line="240" w:lineRule="auto"/>
              <w:ind w:left="100" w:right="100"/>
            </w:pPr>
            <w:r>
              <w:rPr>
                <w:rFonts w:ascii="Times" w:eastAsia="Times" w:hAnsi="Times" w:cs="Times"/>
                <w:color w:val="111111"/>
                <w:sz w:val="20"/>
                <w:szCs w:val="20"/>
              </w:rPr>
              <w:t>Medication,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1DAE3" w14:textId="77777777" w:rsidR="00CC38C6" w:rsidRDefault="001F5491">
            <w:pPr>
              <w:spacing w:before="40" w:after="40" w:line="240" w:lineRule="auto"/>
              <w:ind w:left="100" w:right="100"/>
            </w:pPr>
            <w:r>
              <w:rPr>
                <w:rFonts w:ascii="Times" w:eastAsia="Times" w:hAnsi="Times" w:cs="Times"/>
                <w:color w:val="111111"/>
                <w:sz w:val="20"/>
                <w:szCs w:val="20"/>
              </w:rPr>
              <w:t>12 (4–20);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7335F"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1843509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864D1" w14:textId="77777777" w:rsidR="00CC38C6" w:rsidRDefault="001F5491">
            <w:pPr>
              <w:spacing w:before="40" w:after="40" w:line="240" w:lineRule="auto"/>
              <w:ind w:left="100" w:right="100"/>
            </w:pPr>
            <w:r>
              <w:rPr>
                <w:rFonts w:ascii="Times" w:eastAsia="Times" w:hAnsi="Times" w:cs="Times"/>
                <w:color w:val="111111"/>
                <w:sz w:val="20"/>
                <w:szCs w:val="20"/>
              </w:rPr>
              <w:t>Diagnosis, 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0860F" w14:textId="77777777" w:rsidR="00CC38C6" w:rsidRDefault="001F5491">
            <w:pPr>
              <w:spacing w:before="40" w:after="40" w:line="240" w:lineRule="auto"/>
              <w:ind w:left="100" w:right="100"/>
            </w:pPr>
            <w:r>
              <w:rPr>
                <w:rFonts w:ascii="Times" w:eastAsia="Times" w:hAnsi="Times" w:cs="Times"/>
                <w:color w:val="111111"/>
                <w:sz w:val="20"/>
                <w:szCs w:val="20"/>
              </w:rPr>
              <w:t>15 (10–40);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3C903"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12B1CF5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72B75" w14:textId="77777777" w:rsidR="00CC38C6" w:rsidRDefault="001F5491">
            <w:pPr>
              <w:spacing w:before="40" w:after="40" w:line="240" w:lineRule="auto"/>
              <w:ind w:left="100" w:right="100"/>
            </w:pPr>
            <w:r>
              <w:rPr>
                <w:rFonts w:ascii="Times" w:eastAsia="Times" w:hAnsi="Times" w:cs="Times"/>
                <w:color w:val="111111"/>
                <w:sz w:val="20"/>
                <w:szCs w:val="20"/>
              </w:rPr>
              <w:t>Treatment, 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B24B6" w14:textId="77777777" w:rsidR="00CC38C6" w:rsidRDefault="001F5491">
            <w:pPr>
              <w:spacing w:before="40" w:after="40" w:line="240" w:lineRule="auto"/>
              <w:ind w:left="100" w:right="100"/>
            </w:pPr>
            <w:r>
              <w:rPr>
                <w:rFonts w:ascii="Times" w:eastAsia="Times" w:hAnsi="Times" w:cs="Times"/>
                <w:color w:val="111111"/>
                <w:sz w:val="20"/>
                <w:szCs w:val="20"/>
              </w:rPr>
              <w:t>12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C2199"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14B7F2B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CE206" w14:textId="77777777" w:rsidR="00CC38C6" w:rsidRDefault="001F5491">
            <w:pPr>
              <w:spacing w:before="40" w:after="40" w:line="240" w:lineRule="auto"/>
              <w:ind w:left="100" w:right="100"/>
            </w:pPr>
            <w:r>
              <w:rPr>
                <w:rFonts w:ascii="Times" w:eastAsia="Times" w:hAnsi="Times" w:cs="Times"/>
                <w:color w:val="111111"/>
                <w:sz w:val="20"/>
                <w:szCs w:val="20"/>
              </w:rPr>
              <w:t>Consultation and medication, 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7E5B5" w14:textId="77777777" w:rsidR="00CC38C6" w:rsidRDefault="001F5491">
            <w:pPr>
              <w:spacing w:before="40" w:after="40" w:line="240" w:lineRule="auto"/>
              <w:ind w:left="100" w:right="100"/>
            </w:pPr>
            <w:r>
              <w:rPr>
                <w:rFonts w:ascii="Times" w:eastAsia="Times" w:hAnsi="Times" w:cs="Times"/>
                <w:color w:val="111111"/>
                <w:sz w:val="20"/>
                <w:szCs w:val="20"/>
              </w:rPr>
              <w:t>25 (20–30);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42F50"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7365CB0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84567" w14:textId="77777777" w:rsidR="00CC38C6" w:rsidRDefault="001F5491">
            <w:pPr>
              <w:spacing w:before="40" w:after="40" w:line="240" w:lineRule="auto"/>
              <w:ind w:left="100" w:right="100"/>
            </w:pPr>
            <w:r>
              <w:rPr>
                <w:rFonts w:ascii="Times" w:eastAsia="Times" w:hAnsi="Times" w:cs="Times"/>
                <w:color w:val="111111"/>
                <w:sz w:val="20"/>
                <w:szCs w:val="20"/>
              </w:rPr>
              <w:t>HBsAg test,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B6D37" w14:textId="77777777" w:rsidR="00CC38C6" w:rsidRDefault="001F5491">
            <w:pPr>
              <w:spacing w:before="40" w:after="40" w:line="240" w:lineRule="auto"/>
              <w:ind w:left="100" w:right="100"/>
            </w:pPr>
            <w:r>
              <w:rPr>
                <w:rFonts w:ascii="Times" w:eastAsia="Times" w:hAnsi="Times" w:cs="Times"/>
                <w:color w:val="111111"/>
                <w:sz w:val="20"/>
                <w:szCs w:val="20"/>
              </w:rPr>
              <w:t>3.78 (2.16–5.4);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9A6ED"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681F6A1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AD257" w14:textId="77777777" w:rsidR="00CC38C6" w:rsidRDefault="001F5491">
            <w:pPr>
              <w:spacing w:before="40" w:after="40" w:line="240" w:lineRule="auto"/>
              <w:ind w:left="100" w:right="100"/>
            </w:pPr>
            <w:r>
              <w:rPr>
                <w:rFonts w:ascii="Times" w:eastAsia="Times" w:hAnsi="Times" w:cs="Times"/>
                <w:color w:val="111111"/>
                <w:sz w:val="20"/>
                <w:szCs w:val="20"/>
              </w:rPr>
              <w:t>HBV profile test,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424C1" w14:textId="77777777" w:rsidR="00CC38C6" w:rsidRDefault="001F5491">
            <w:pPr>
              <w:spacing w:before="40" w:after="40" w:line="240" w:lineRule="auto"/>
              <w:ind w:left="100" w:right="100"/>
            </w:pPr>
            <w:r>
              <w:rPr>
                <w:rFonts w:ascii="Times" w:eastAsia="Times" w:hAnsi="Times" w:cs="Times"/>
                <w:color w:val="111111"/>
                <w:sz w:val="20"/>
                <w:szCs w:val="20"/>
              </w:rPr>
              <w:t>35.1 (21.6–48.6);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2CF17"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304B067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34D74F" w14:textId="77777777" w:rsidR="00CC38C6" w:rsidRDefault="001F5491">
            <w:pPr>
              <w:spacing w:before="40" w:after="40" w:line="240" w:lineRule="auto"/>
              <w:ind w:left="100" w:right="100"/>
            </w:pPr>
            <w:r>
              <w:rPr>
                <w:rFonts w:ascii="Times" w:eastAsia="Times" w:hAnsi="Times" w:cs="Times"/>
                <w:color w:val="111111"/>
                <w:sz w:val="20"/>
                <w:szCs w:val="20"/>
              </w:rPr>
              <w:t>HBV DNA test,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4AFF7" w14:textId="77777777" w:rsidR="00CC38C6" w:rsidRDefault="001F5491">
            <w:pPr>
              <w:spacing w:before="40" w:after="40" w:line="240" w:lineRule="auto"/>
              <w:ind w:left="100" w:right="100"/>
            </w:pPr>
            <w:r>
              <w:rPr>
                <w:rFonts w:ascii="Times" w:eastAsia="Times" w:hAnsi="Times" w:cs="Times"/>
                <w:color w:val="111111"/>
                <w:sz w:val="20"/>
                <w:szCs w:val="20"/>
              </w:rPr>
              <w:t>73.8 (72–75.6);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F6E67"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6D38CFE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3BAAD" w14:textId="77777777" w:rsidR="00CC38C6" w:rsidRDefault="001F5491">
            <w:pPr>
              <w:spacing w:before="40" w:after="40" w:line="240" w:lineRule="auto"/>
              <w:ind w:left="100" w:right="100"/>
            </w:pPr>
            <w:r>
              <w:rPr>
                <w:rFonts w:ascii="Times" w:eastAsia="Times" w:hAnsi="Times" w:cs="Times"/>
                <w:color w:val="111111"/>
                <w:sz w:val="20"/>
                <w:szCs w:val="20"/>
              </w:rPr>
              <w:t>ART for non-cirrhotic patients,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D6892" w14:textId="77777777" w:rsidR="00CC38C6" w:rsidRDefault="001F5491">
            <w:pPr>
              <w:spacing w:before="40" w:after="40" w:line="240" w:lineRule="auto"/>
              <w:ind w:left="100" w:right="100"/>
            </w:pPr>
            <w:r>
              <w:rPr>
                <w:rFonts w:ascii="Times" w:eastAsia="Times" w:hAnsi="Times" w:cs="Times"/>
                <w:color w:val="111111"/>
                <w:sz w:val="20"/>
                <w:szCs w:val="20"/>
              </w:rPr>
              <w:t>325.93 (260.74–391.12);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18E32"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239ED22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BE206" w14:textId="77777777" w:rsidR="00CC38C6" w:rsidRDefault="001F5491">
            <w:pPr>
              <w:spacing w:before="40" w:after="40" w:line="240" w:lineRule="auto"/>
              <w:ind w:left="100" w:right="100"/>
            </w:pPr>
            <w:r>
              <w:rPr>
                <w:rFonts w:ascii="Times" w:eastAsia="Times" w:hAnsi="Times" w:cs="Times"/>
                <w:color w:val="111111"/>
                <w:sz w:val="20"/>
                <w:szCs w:val="20"/>
              </w:rPr>
              <w:t>ART with cirrhosis,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AE09E" w14:textId="77777777" w:rsidR="00CC38C6" w:rsidRDefault="001F5491">
            <w:pPr>
              <w:spacing w:before="40" w:after="40" w:line="240" w:lineRule="auto"/>
              <w:ind w:left="100" w:right="100"/>
            </w:pPr>
            <w:r>
              <w:rPr>
                <w:rFonts w:ascii="Times" w:eastAsia="Times" w:hAnsi="Times" w:cs="Times"/>
                <w:color w:val="111111"/>
                <w:sz w:val="20"/>
                <w:szCs w:val="20"/>
              </w:rPr>
              <w:t>869.14 (325.93–3585.18);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7B81B"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466DC08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1F79E" w14:textId="77777777" w:rsidR="00CC38C6" w:rsidRDefault="001F5491">
            <w:pPr>
              <w:spacing w:before="40" w:after="40" w:line="240" w:lineRule="auto"/>
              <w:ind w:left="100" w:right="100"/>
            </w:pPr>
            <w:r>
              <w:rPr>
                <w:rFonts w:ascii="Times" w:eastAsia="Times" w:hAnsi="Times" w:cs="Times"/>
                <w:color w:val="111111"/>
                <w:sz w:val="20"/>
                <w:szCs w:val="20"/>
              </w:rPr>
              <w:t>Ab screen and confirmation,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5381F" w14:textId="77777777" w:rsidR="00CC38C6" w:rsidRDefault="001F5491">
            <w:pPr>
              <w:spacing w:before="40" w:after="40" w:line="240" w:lineRule="auto"/>
              <w:ind w:left="100" w:right="100"/>
            </w:pPr>
            <w:r>
              <w:rPr>
                <w:rFonts w:ascii="Times" w:eastAsia="Times" w:hAnsi="Times" w:cs="Times"/>
                <w:color w:val="111111"/>
                <w:sz w:val="20"/>
                <w:szCs w:val="20"/>
              </w:rPr>
              <w:t>9 (7–13);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6E14B"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2C17BB6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FE36A" w14:textId="77777777" w:rsidR="00CC38C6" w:rsidRDefault="001F5491">
            <w:pPr>
              <w:spacing w:before="40" w:after="40" w:line="240" w:lineRule="auto"/>
              <w:ind w:left="100" w:right="100"/>
            </w:pPr>
            <w:r>
              <w:rPr>
                <w:rFonts w:ascii="Times" w:eastAsia="Times" w:hAnsi="Times" w:cs="Times"/>
                <w:color w:val="111111"/>
                <w:sz w:val="20"/>
                <w:szCs w:val="20"/>
              </w:rPr>
              <w:t>RNA test,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445AAE" w14:textId="77777777" w:rsidR="00CC38C6" w:rsidRDefault="001F5491">
            <w:pPr>
              <w:spacing w:before="40" w:after="40" w:line="240" w:lineRule="auto"/>
              <w:ind w:left="100" w:right="100"/>
            </w:pPr>
            <w:r>
              <w:rPr>
                <w:rFonts w:ascii="Times" w:eastAsia="Times" w:hAnsi="Times" w:cs="Times"/>
                <w:color w:val="111111"/>
                <w:sz w:val="20"/>
                <w:szCs w:val="20"/>
              </w:rPr>
              <w:t>145 (120–170);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7CB1B"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7CEC94A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E1EBD" w14:textId="77777777" w:rsidR="00CC38C6" w:rsidRDefault="001F5491">
            <w:pPr>
              <w:spacing w:before="40" w:after="40" w:line="240" w:lineRule="auto"/>
              <w:ind w:left="100" w:right="100"/>
            </w:pPr>
            <w:r>
              <w:rPr>
                <w:rFonts w:ascii="Times" w:eastAsia="Times" w:hAnsi="Times" w:cs="Times"/>
                <w:color w:val="111111"/>
                <w:sz w:val="20"/>
                <w:szCs w:val="20"/>
              </w:rPr>
              <w:t>Genotyping ,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DFFD7" w14:textId="77777777" w:rsidR="00CC38C6" w:rsidRDefault="001F5491">
            <w:pPr>
              <w:spacing w:before="40" w:after="40" w:line="240" w:lineRule="auto"/>
              <w:ind w:left="100" w:right="100"/>
            </w:pPr>
            <w:r>
              <w:rPr>
                <w:rFonts w:ascii="Times" w:eastAsia="Times" w:hAnsi="Times" w:cs="Times"/>
                <w:color w:val="111111"/>
                <w:sz w:val="20"/>
                <w:szCs w:val="20"/>
              </w:rPr>
              <w:t>163 (140–186);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CCA61"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09E87AD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0757C" w14:textId="77777777" w:rsidR="00CC38C6" w:rsidRDefault="001F5491">
            <w:pPr>
              <w:spacing w:before="40" w:after="40" w:line="240" w:lineRule="auto"/>
              <w:ind w:left="100" w:right="100"/>
            </w:pPr>
            <w:r>
              <w:rPr>
                <w:rFonts w:ascii="Times" w:eastAsia="Times" w:hAnsi="Times" w:cs="Times"/>
                <w:color w:val="111111"/>
                <w:sz w:val="20"/>
                <w:szCs w:val="20"/>
              </w:rPr>
              <w:t>Antiviral medication,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7E3BF" w14:textId="77777777" w:rsidR="00CC38C6" w:rsidRDefault="001F5491">
            <w:pPr>
              <w:spacing w:before="40" w:after="40" w:line="240" w:lineRule="auto"/>
              <w:ind w:left="100" w:right="100"/>
            </w:pPr>
            <w:r>
              <w:rPr>
                <w:rFonts w:ascii="Times" w:eastAsia="Times" w:hAnsi="Times" w:cs="Times"/>
                <w:color w:val="111111"/>
                <w:sz w:val="20"/>
                <w:szCs w:val="20"/>
              </w:rPr>
              <w:t>650 (547.5–1087);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68FE16"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453F4C6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C8230" w14:textId="77777777" w:rsidR="00CC38C6" w:rsidRDefault="001F5491">
            <w:pPr>
              <w:spacing w:before="40" w:after="40" w:line="240" w:lineRule="auto"/>
              <w:ind w:left="100" w:right="100"/>
            </w:pPr>
            <w:r>
              <w:rPr>
                <w:rFonts w:ascii="Times" w:eastAsia="Times" w:hAnsi="Times" w:cs="Times"/>
                <w:color w:val="111111"/>
                <w:sz w:val="20"/>
                <w:szCs w:val="20"/>
              </w:rPr>
              <w:t>ART for decompensated cirrhosis,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B323E" w14:textId="77777777" w:rsidR="00CC38C6" w:rsidRDefault="001F5491">
            <w:pPr>
              <w:spacing w:before="40" w:after="40" w:line="240" w:lineRule="auto"/>
              <w:ind w:left="100" w:right="100"/>
            </w:pPr>
            <w:r>
              <w:rPr>
                <w:rFonts w:ascii="Times" w:eastAsia="Times" w:hAnsi="Times" w:cs="Times"/>
                <w:color w:val="111111"/>
                <w:sz w:val="20"/>
                <w:szCs w:val="20"/>
              </w:rPr>
              <w:t>1634 (1095–2173);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36751"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14D2D4F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27A7C" w14:textId="77777777" w:rsidR="00CC38C6" w:rsidRDefault="001F5491">
            <w:pPr>
              <w:spacing w:before="40" w:after="40" w:line="240" w:lineRule="auto"/>
              <w:ind w:left="100" w:right="100"/>
            </w:pPr>
            <w:r>
              <w:rPr>
                <w:rFonts w:ascii="Times" w:eastAsia="Times" w:hAnsi="Times" w:cs="Times"/>
                <w:color w:val="111111"/>
                <w:sz w:val="20"/>
                <w:szCs w:val="20"/>
              </w:rPr>
              <w:t>HIV care no ART,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1BEF0" w14:textId="77777777" w:rsidR="00CC38C6" w:rsidRDefault="001F5491">
            <w:pPr>
              <w:spacing w:before="40" w:after="40" w:line="240" w:lineRule="auto"/>
              <w:ind w:left="100" w:right="100"/>
            </w:pPr>
            <w:r>
              <w:rPr>
                <w:rFonts w:ascii="Times" w:eastAsia="Times" w:hAnsi="Times" w:cs="Times"/>
                <w:color w:val="111111"/>
                <w:sz w:val="20"/>
                <w:szCs w:val="20"/>
              </w:rPr>
              <w:t>66.6616835067422 (33.3308417533711–133.323367013484);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6D981"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0F8DAA5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032C2" w14:textId="77777777" w:rsidR="00CC38C6" w:rsidRDefault="001F5491">
            <w:pPr>
              <w:spacing w:before="40" w:after="40" w:line="240" w:lineRule="auto"/>
              <w:ind w:left="100" w:right="100"/>
            </w:pPr>
            <w:r>
              <w:rPr>
                <w:rFonts w:ascii="Times" w:eastAsia="Times" w:hAnsi="Times" w:cs="Times"/>
                <w:color w:val="111111"/>
                <w:sz w:val="20"/>
                <w:szCs w:val="20"/>
              </w:rPr>
              <w:lastRenderedPageBreak/>
              <w:t>HIV care first year on ART,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83D6D" w14:textId="77777777" w:rsidR="00CC38C6" w:rsidRDefault="001F5491">
            <w:pPr>
              <w:spacing w:before="40" w:after="40" w:line="240" w:lineRule="auto"/>
              <w:ind w:left="100" w:right="100"/>
            </w:pPr>
            <w:r>
              <w:rPr>
                <w:rFonts w:ascii="Times" w:eastAsia="Times" w:hAnsi="Times" w:cs="Times"/>
                <w:color w:val="111111"/>
                <w:sz w:val="20"/>
                <w:szCs w:val="20"/>
              </w:rPr>
              <w:t>186.7 (149.36–224.04);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96FAB"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140AF13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CC6CA" w14:textId="77777777" w:rsidR="00CC38C6" w:rsidRDefault="001F5491">
            <w:pPr>
              <w:spacing w:before="40" w:after="40" w:line="240" w:lineRule="auto"/>
              <w:ind w:left="100" w:right="100"/>
            </w:pPr>
            <w:r>
              <w:rPr>
                <w:rFonts w:ascii="Times" w:eastAsia="Times" w:hAnsi="Times" w:cs="Times"/>
                <w:color w:val="111111"/>
                <w:sz w:val="20"/>
                <w:szCs w:val="20"/>
              </w:rPr>
              <w:t>HIV care second year on ART,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2FE88" w14:textId="77777777" w:rsidR="00CC38C6" w:rsidRDefault="001F5491">
            <w:pPr>
              <w:spacing w:before="40" w:after="40" w:line="240" w:lineRule="auto"/>
              <w:ind w:left="100" w:right="100"/>
            </w:pPr>
            <w:r>
              <w:rPr>
                <w:rFonts w:ascii="Times" w:eastAsia="Times" w:hAnsi="Times" w:cs="Times"/>
                <w:color w:val="111111"/>
                <w:sz w:val="20"/>
                <w:szCs w:val="20"/>
              </w:rPr>
              <w:t>64.5217950644179 (51.6174360515343–77.4261540773015);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BAEB9"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7F959A7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45DCB" w14:textId="77777777" w:rsidR="00CC38C6" w:rsidRDefault="001F5491">
            <w:pPr>
              <w:spacing w:before="40" w:after="40" w:line="240" w:lineRule="auto"/>
              <w:ind w:left="100" w:right="100"/>
            </w:pPr>
            <w:r>
              <w:rPr>
                <w:rFonts w:ascii="Times" w:eastAsia="Times" w:hAnsi="Times" w:cs="Times"/>
                <w:color w:val="111111"/>
                <w:sz w:val="20"/>
                <w:szCs w:val="20"/>
              </w:rPr>
              <w:t>HIV care third year on ART,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ED890" w14:textId="77777777" w:rsidR="00CC38C6" w:rsidRDefault="001F5491">
            <w:pPr>
              <w:spacing w:before="40" w:after="40" w:line="240" w:lineRule="auto"/>
              <w:ind w:left="100" w:right="100"/>
            </w:pPr>
            <w:r>
              <w:rPr>
                <w:rFonts w:ascii="Times" w:eastAsia="Times" w:hAnsi="Times" w:cs="Times"/>
                <w:color w:val="111111"/>
                <w:sz w:val="20"/>
                <w:szCs w:val="20"/>
              </w:rPr>
              <w:t>57.0151278969312 (45.6121023175449–68.4181534763174);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6DF69"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18A13F9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44AA2" w14:textId="77777777" w:rsidR="00CC38C6" w:rsidRDefault="001F5491">
            <w:pPr>
              <w:spacing w:before="40" w:after="40" w:line="240" w:lineRule="auto"/>
              <w:ind w:left="100" w:right="100"/>
            </w:pPr>
            <w:r>
              <w:rPr>
                <w:rFonts w:ascii="Times" w:eastAsia="Times" w:hAnsi="Times" w:cs="Times"/>
                <w:color w:val="111111"/>
                <w:sz w:val="20"/>
                <w:szCs w:val="20"/>
              </w:rPr>
              <w:t>HIV care annual cost after third year on ART, 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FFCB3" w14:textId="77777777" w:rsidR="00CC38C6" w:rsidRDefault="001F5491">
            <w:pPr>
              <w:spacing w:before="40" w:after="40" w:line="240" w:lineRule="auto"/>
              <w:ind w:left="100" w:right="100"/>
            </w:pPr>
            <w:r>
              <w:rPr>
                <w:rFonts w:ascii="Times" w:eastAsia="Times" w:hAnsi="Times" w:cs="Times"/>
                <w:color w:val="111111"/>
                <w:sz w:val="20"/>
                <w:szCs w:val="20"/>
              </w:rPr>
              <w:t>46.353617173121 (37.0828937384968–55.6243406077451);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E1C51"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3886AAF"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D1180D5" w14:textId="77777777" w:rsidR="00CC38C6" w:rsidRDefault="001F5491">
            <w:pPr>
              <w:spacing w:before="40" w:after="40" w:line="240" w:lineRule="auto"/>
              <w:ind w:left="100" w:right="100"/>
            </w:pPr>
            <w:r>
              <w:rPr>
                <w:rFonts w:ascii="Times" w:eastAsia="Times" w:hAnsi="Times" w:cs="Times"/>
                <w:color w:val="111111"/>
                <w:sz w:val="20"/>
                <w:szCs w:val="20"/>
              </w:rPr>
              <w:t>Proportion receiving</w:t>
            </w:r>
          </w:p>
        </w:tc>
      </w:tr>
      <w:tr w:rsidR="00CC38C6" w14:paraId="6EDF4E3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1866D" w14:textId="77777777" w:rsidR="00CC38C6" w:rsidRDefault="001F5491">
            <w:pPr>
              <w:spacing w:before="40" w:after="40" w:line="240" w:lineRule="auto"/>
              <w:ind w:left="100" w:right="100"/>
            </w:pPr>
            <w:r>
              <w:rPr>
                <w:rFonts w:ascii="Times" w:eastAsia="Times" w:hAnsi="Times" w:cs="Times"/>
                <w:color w:val="111111"/>
                <w:sz w:val="20"/>
                <w:szCs w:val="20"/>
              </w:rPr>
              <w:t>Medication, 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EEF0B" w14:textId="77777777" w:rsidR="00CC38C6" w:rsidRDefault="001F5491">
            <w:pPr>
              <w:spacing w:before="40" w:after="40" w:line="240" w:lineRule="auto"/>
              <w:ind w:left="100" w:right="100"/>
            </w:pPr>
            <w:r>
              <w:rPr>
                <w:rFonts w:ascii="Times" w:eastAsia="Times" w:hAnsi="Times" w:cs="Times"/>
                <w:color w:val="111111"/>
                <w:sz w:val="20"/>
                <w:szCs w:val="20"/>
              </w:rPr>
              <w:t>90% (80%–100%);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564F9"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00BEE3D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78E50" w14:textId="77777777" w:rsidR="00CC38C6" w:rsidRDefault="001F5491">
            <w:pPr>
              <w:spacing w:before="40" w:after="40" w:line="240" w:lineRule="auto"/>
              <w:ind w:left="100" w:right="100"/>
            </w:pPr>
            <w:r>
              <w:rPr>
                <w:rFonts w:ascii="Times" w:eastAsia="Times" w:hAnsi="Times" w:cs="Times"/>
                <w:color w:val="111111"/>
                <w:sz w:val="20"/>
                <w:szCs w:val="20"/>
              </w:rPr>
              <w:t>Additional inpatient day,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B44BE" w14:textId="77777777" w:rsidR="00CC38C6" w:rsidRDefault="001F5491">
            <w:pPr>
              <w:spacing w:before="40" w:after="40" w:line="240" w:lineRule="auto"/>
              <w:ind w:left="100" w:right="100"/>
            </w:pPr>
            <w:r>
              <w:rPr>
                <w:rFonts w:ascii="Times" w:eastAsia="Times" w:hAnsi="Times" w:cs="Times"/>
                <w:color w:val="111111"/>
                <w:sz w:val="20"/>
                <w:szCs w:val="20"/>
              </w:rPr>
              <w:t>5% (1%–9%);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8F0E8"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43A1246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7E781" w14:textId="77777777" w:rsidR="00CC38C6" w:rsidRDefault="001F5491">
            <w:pPr>
              <w:spacing w:before="40" w:after="40" w:line="240" w:lineRule="auto"/>
              <w:ind w:left="100" w:right="100"/>
            </w:pPr>
            <w:r>
              <w:rPr>
                <w:rFonts w:ascii="Times" w:eastAsia="Times" w:hAnsi="Times" w:cs="Times"/>
                <w:color w:val="111111"/>
                <w:sz w:val="20"/>
                <w:szCs w:val="20"/>
              </w:rPr>
              <w:t>Outpatient clinic visit,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91A61" w14:textId="77777777" w:rsidR="00CC38C6" w:rsidRDefault="001F5491">
            <w:pPr>
              <w:spacing w:before="40" w:after="40" w:line="240" w:lineRule="auto"/>
              <w:ind w:left="100" w:right="100"/>
            </w:pPr>
            <w:r>
              <w:rPr>
                <w:rFonts w:ascii="Times" w:eastAsia="Times" w:hAnsi="Times" w:cs="Times"/>
                <w:color w:val="111111"/>
                <w:sz w:val="20"/>
                <w:szCs w:val="20"/>
              </w:rPr>
              <w:t>50% (40%–60%);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5CA5C"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7A71D91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FF774A" w14:textId="77777777" w:rsidR="00CC38C6" w:rsidRDefault="001F5491">
            <w:pPr>
              <w:spacing w:before="40" w:after="40" w:line="240" w:lineRule="auto"/>
              <w:ind w:left="100" w:right="100"/>
            </w:pPr>
            <w:r>
              <w:rPr>
                <w:rFonts w:ascii="Times" w:eastAsia="Times" w:hAnsi="Times" w:cs="Times"/>
                <w:color w:val="111111"/>
                <w:sz w:val="20"/>
                <w:szCs w:val="20"/>
              </w:rPr>
              <w:t>Diagnosis &amp; treatment, 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017DE" w14:textId="77777777" w:rsidR="00CC38C6" w:rsidRDefault="001F5491">
            <w:pPr>
              <w:spacing w:before="40" w:after="40" w:line="240" w:lineRule="auto"/>
              <w:ind w:left="100" w:right="100"/>
            </w:pPr>
            <w:r>
              <w:rPr>
                <w:rFonts w:ascii="Times" w:eastAsia="Times" w:hAnsi="Times" w:cs="Times"/>
                <w:color w:val="111111"/>
                <w:sz w:val="20"/>
                <w:szCs w:val="20"/>
              </w:rPr>
              <w:t>10% (5%–20%);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06C27"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1458FE2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2987A" w14:textId="77777777" w:rsidR="00CC38C6" w:rsidRDefault="001F5491">
            <w:pPr>
              <w:spacing w:before="40" w:after="40" w:line="240" w:lineRule="auto"/>
              <w:ind w:left="100" w:right="100"/>
            </w:pPr>
            <w:r>
              <w:rPr>
                <w:rFonts w:ascii="Times" w:eastAsia="Times" w:hAnsi="Times" w:cs="Times"/>
                <w:color w:val="111111"/>
                <w:sz w:val="20"/>
                <w:szCs w:val="20"/>
              </w:rPr>
              <w:t>Additional inpatient day, 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07F07" w14:textId="77777777" w:rsidR="00CC38C6" w:rsidRDefault="001F5491">
            <w:pPr>
              <w:spacing w:before="40" w:after="40" w:line="240" w:lineRule="auto"/>
              <w:ind w:left="100" w:right="100"/>
            </w:pPr>
            <w:r>
              <w:rPr>
                <w:rFonts w:ascii="Times" w:eastAsia="Times" w:hAnsi="Times" w:cs="Times"/>
                <w:color w:val="111111"/>
                <w:sz w:val="20"/>
                <w:szCs w:val="20"/>
              </w:rPr>
              <w:t>50% (40%–60%);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5E903"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57AEA2EB"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51A940E" w14:textId="77777777" w:rsidR="00CC38C6" w:rsidRDefault="001F5491">
            <w:pPr>
              <w:spacing w:before="40" w:after="40" w:line="240" w:lineRule="auto"/>
              <w:ind w:left="100" w:right="100"/>
            </w:pPr>
            <w:r>
              <w:rPr>
                <w:rFonts w:ascii="Times" w:eastAsia="Times" w:hAnsi="Times" w:cs="Times"/>
                <w:color w:val="111111"/>
                <w:sz w:val="20"/>
                <w:szCs w:val="20"/>
              </w:rPr>
              <w:t>Quantity received</w:t>
            </w:r>
          </w:p>
        </w:tc>
      </w:tr>
      <w:tr w:rsidR="00CC38C6" w14:paraId="23F061A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CF64C" w14:textId="77777777" w:rsidR="00CC38C6" w:rsidRDefault="001F5491">
            <w:pPr>
              <w:spacing w:before="40" w:after="40" w:line="240" w:lineRule="auto"/>
              <w:ind w:left="100" w:right="100"/>
            </w:pPr>
            <w:r>
              <w:rPr>
                <w:rFonts w:ascii="Times" w:eastAsia="Times" w:hAnsi="Times" w:cs="Times"/>
                <w:color w:val="111111"/>
                <w:sz w:val="20"/>
                <w:szCs w:val="20"/>
              </w:rPr>
              <w:t>Additional inpatient day, 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1B526" w14:textId="77777777" w:rsidR="00CC38C6" w:rsidRDefault="001F5491">
            <w:pPr>
              <w:spacing w:before="40" w:after="40" w:line="240" w:lineRule="auto"/>
              <w:ind w:left="100" w:right="100"/>
            </w:pPr>
            <w:r>
              <w:rPr>
                <w:rFonts w:ascii="Times" w:eastAsia="Times" w:hAnsi="Times" w:cs="Times"/>
                <w:color w:val="111111"/>
                <w:sz w:val="20"/>
                <w:szCs w:val="20"/>
              </w:rPr>
              <w:t>6 (4–8);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F5016"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5FC51B7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F9265" w14:textId="77777777" w:rsidR="00CC38C6" w:rsidRDefault="001F5491">
            <w:pPr>
              <w:spacing w:before="40" w:after="40" w:line="240" w:lineRule="auto"/>
              <w:ind w:left="100" w:right="100"/>
            </w:pPr>
            <w:r>
              <w:rPr>
                <w:rFonts w:ascii="Times" w:eastAsia="Times" w:hAnsi="Times" w:cs="Times"/>
                <w:color w:val="111111"/>
                <w:sz w:val="20"/>
                <w:szCs w:val="20"/>
              </w:rPr>
              <w:t>Additional inpatient day,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00C27" w14:textId="77777777" w:rsidR="00CC38C6" w:rsidRDefault="001F5491">
            <w:pPr>
              <w:spacing w:before="40" w:after="40" w:line="240" w:lineRule="auto"/>
              <w:ind w:left="100" w:right="100"/>
            </w:pPr>
            <w:r>
              <w:rPr>
                <w:rFonts w:ascii="Times" w:eastAsia="Times" w:hAnsi="Times" w:cs="Times"/>
                <w:color w:val="111111"/>
                <w:sz w:val="20"/>
                <w:szCs w:val="20"/>
              </w:rPr>
              <w:t>1.5 (1–2);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EF762"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63DE771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BB1B77" w14:textId="77777777" w:rsidR="00CC38C6" w:rsidRDefault="001F5491">
            <w:pPr>
              <w:spacing w:before="40" w:after="40" w:line="240" w:lineRule="auto"/>
              <w:ind w:left="100" w:right="100"/>
            </w:pPr>
            <w:r>
              <w:rPr>
                <w:rFonts w:ascii="Times" w:eastAsia="Times" w:hAnsi="Times" w:cs="Times"/>
                <w:color w:val="111111"/>
                <w:sz w:val="20"/>
                <w:szCs w:val="20"/>
              </w:rPr>
              <w:t>Outpatient clinic visit, 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97467" w14:textId="77777777" w:rsidR="00CC38C6" w:rsidRDefault="001F5491">
            <w:pPr>
              <w:spacing w:before="40" w:after="40" w:line="240" w:lineRule="auto"/>
              <w:ind w:left="100" w:right="100"/>
            </w:pPr>
            <w:r>
              <w:rPr>
                <w:rFonts w:ascii="Times" w:eastAsia="Times" w:hAnsi="Times" w:cs="Times"/>
                <w:color w:val="111111"/>
                <w:sz w:val="20"/>
                <w:szCs w:val="20"/>
              </w:rPr>
              <w:t>1.2 (1–2);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37AE4"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06A4242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C57CB" w14:textId="77777777" w:rsidR="00CC38C6" w:rsidRDefault="001F5491">
            <w:pPr>
              <w:spacing w:before="40" w:after="40" w:line="240" w:lineRule="auto"/>
              <w:ind w:left="100" w:right="100"/>
            </w:pPr>
            <w:r>
              <w:rPr>
                <w:rFonts w:ascii="Times" w:eastAsia="Times" w:hAnsi="Times" w:cs="Times"/>
                <w:color w:val="111111"/>
                <w:sz w:val="20"/>
                <w:szCs w:val="20"/>
              </w:rPr>
              <w:t>Additional inpatient day, 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0F2CA" w14:textId="77777777" w:rsidR="00CC38C6" w:rsidRDefault="001F5491">
            <w:pPr>
              <w:spacing w:before="40" w:after="40" w:line="240" w:lineRule="auto"/>
              <w:ind w:left="100" w:right="100"/>
            </w:pPr>
            <w:r>
              <w:rPr>
                <w:rFonts w:ascii="Times" w:eastAsia="Times" w:hAnsi="Times" w:cs="Times"/>
                <w:color w:val="111111"/>
                <w:sz w:val="20"/>
                <w:szCs w:val="20"/>
              </w:rPr>
              <w:t>2 (1–3);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F2CBE"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683413F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BCFAC"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for chronic HBeAg-negative infection no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ADBB6" w14:textId="77777777" w:rsidR="00CC38C6" w:rsidRDefault="001F5491">
            <w:pPr>
              <w:spacing w:before="40" w:after="40" w:line="240" w:lineRule="auto"/>
              <w:ind w:left="100" w:right="100"/>
            </w:pPr>
            <w:r>
              <w:rPr>
                <w:rFonts w:ascii="Times" w:eastAsia="Times" w:hAnsi="Times" w:cs="Times"/>
                <w:color w:val="111111"/>
                <w:sz w:val="20"/>
                <w:szCs w:val="20"/>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BDA57"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3A29DB6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E0AAC"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for chronic HBeAg-negative infection with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C4792" w14:textId="77777777" w:rsidR="00CC38C6" w:rsidRDefault="001F5491">
            <w:pPr>
              <w:spacing w:before="40" w:after="40" w:line="240" w:lineRule="auto"/>
              <w:ind w:left="100" w:right="100"/>
            </w:pPr>
            <w:r>
              <w:rPr>
                <w:rFonts w:ascii="Times" w:eastAsia="Times" w:hAnsi="Times" w:cs="Times"/>
                <w:color w:val="111111"/>
                <w:sz w:val="20"/>
                <w:szCs w:val="20"/>
              </w:rPr>
              <w:t>1 (0–2);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272C5"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44475D0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24D69"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for compensated cirrhosis no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0BD4B" w14:textId="77777777" w:rsidR="00CC38C6" w:rsidRDefault="001F5491">
            <w:pPr>
              <w:spacing w:before="40" w:after="40" w:line="240" w:lineRule="auto"/>
              <w:ind w:left="100" w:right="100"/>
            </w:pPr>
            <w:r>
              <w:rPr>
                <w:rFonts w:ascii="Times" w:eastAsia="Times" w:hAnsi="Times" w:cs="Times"/>
                <w:color w:val="111111"/>
                <w:sz w:val="20"/>
                <w:szCs w:val="20"/>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A9B60"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00E7ECA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8EDBA"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for compensated cirrhosis with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4A8AD" w14:textId="77777777" w:rsidR="00CC38C6" w:rsidRDefault="001F5491">
            <w:pPr>
              <w:spacing w:before="40" w:after="40" w:line="240" w:lineRule="auto"/>
              <w:ind w:left="100" w:right="100"/>
            </w:pPr>
            <w:r>
              <w:rPr>
                <w:rFonts w:ascii="Times" w:eastAsia="Times" w:hAnsi="Times" w:cs="Times"/>
                <w:color w:val="111111"/>
                <w:sz w:val="20"/>
                <w:szCs w:val="20"/>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7BFDA"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2650522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FAAEC"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for decompensated cirrhosis no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D062A" w14:textId="77777777" w:rsidR="00CC38C6" w:rsidRDefault="001F5491">
            <w:pPr>
              <w:spacing w:before="40" w:after="40" w:line="240" w:lineRule="auto"/>
              <w:ind w:left="100" w:right="100"/>
            </w:pPr>
            <w:r>
              <w:rPr>
                <w:rFonts w:ascii="Times" w:eastAsia="Times" w:hAnsi="Times" w:cs="Times"/>
                <w:color w:val="111111"/>
                <w:sz w:val="20"/>
                <w:szCs w:val="20"/>
              </w:rPr>
              <w:t>4 (2–6);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243CF"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20084E6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BDEF4"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for decompensated cirrhosis with ART, 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553977" w14:textId="77777777" w:rsidR="00CC38C6" w:rsidRDefault="001F5491">
            <w:pPr>
              <w:spacing w:before="40" w:after="40" w:line="240" w:lineRule="auto"/>
              <w:ind w:left="100" w:right="100"/>
            </w:pPr>
            <w:r>
              <w:rPr>
                <w:rFonts w:ascii="Times" w:eastAsia="Times" w:hAnsi="Times" w:cs="Times"/>
                <w:color w:val="111111"/>
                <w:sz w:val="20"/>
                <w:szCs w:val="20"/>
              </w:rPr>
              <w:t>4 (2–6);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A69C3"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112E0EB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3D8D8"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for acute infection with ART,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2CF1B" w14:textId="77777777" w:rsidR="00CC38C6" w:rsidRDefault="001F5491">
            <w:pPr>
              <w:spacing w:before="40" w:after="40" w:line="240" w:lineRule="auto"/>
              <w:ind w:left="100" w:right="100"/>
            </w:pPr>
            <w:r>
              <w:rPr>
                <w:rFonts w:ascii="Times" w:eastAsia="Times" w:hAnsi="Times" w:cs="Times"/>
                <w:color w:val="111111"/>
                <w:sz w:val="20"/>
                <w:szCs w:val="20"/>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0035F"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6C8E754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F6FC43"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for chronic HCV without cirrhosis no ART,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86D41" w14:textId="77777777" w:rsidR="00CC38C6" w:rsidRDefault="001F5491">
            <w:pPr>
              <w:spacing w:before="40" w:after="40" w:line="240" w:lineRule="auto"/>
              <w:ind w:left="100" w:right="100"/>
            </w:pPr>
            <w:r>
              <w:rPr>
                <w:rFonts w:ascii="Times" w:eastAsia="Times" w:hAnsi="Times" w:cs="Times"/>
                <w:color w:val="111111"/>
                <w:sz w:val="20"/>
                <w:szCs w:val="20"/>
              </w:rPr>
              <w:t>3 (2–4);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44B6E"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5E7E809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352498"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for compensated cirrhosis no ART,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996F1" w14:textId="77777777" w:rsidR="00CC38C6" w:rsidRDefault="001F5491">
            <w:pPr>
              <w:spacing w:before="40" w:after="40" w:line="240" w:lineRule="auto"/>
              <w:ind w:left="100" w:right="100"/>
            </w:pPr>
            <w:r>
              <w:rPr>
                <w:rFonts w:ascii="Times" w:eastAsia="Times" w:hAnsi="Times" w:cs="Times"/>
                <w:color w:val="111111"/>
                <w:sz w:val="20"/>
                <w:szCs w:val="20"/>
              </w:rPr>
              <w:t>4 (2–6);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0461D" w14:textId="77777777" w:rsidR="00CC38C6" w:rsidRDefault="001F5491">
            <w:pPr>
              <w:spacing w:before="40" w:after="40" w:line="240" w:lineRule="auto"/>
              <w:ind w:left="100" w:right="100"/>
            </w:pPr>
            <w:r>
              <w:rPr>
                <w:rFonts w:ascii="Times" w:eastAsia="Times" w:hAnsi="Times" w:cs="Times"/>
                <w:color w:val="111111"/>
                <w:sz w:val="20"/>
                <w:szCs w:val="20"/>
              </w:rPr>
              <w:t>E</w:t>
            </w:r>
          </w:p>
        </w:tc>
      </w:tr>
      <w:tr w:rsidR="00CC38C6" w14:paraId="6E5B56D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8A263" w14:textId="77777777" w:rsidR="00CC38C6" w:rsidRDefault="001F5491">
            <w:pPr>
              <w:spacing w:before="40" w:after="40" w:line="240" w:lineRule="auto"/>
              <w:ind w:left="100" w:right="100"/>
            </w:pPr>
            <w:r>
              <w:rPr>
                <w:rFonts w:ascii="Times" w:eastAsia="Times" w:hAnsi="Times" w:cs="Times"/>
                <w:color w:val="111111"/>
                <w:sz w:val="20"/>
                <w:szCs w:val="20"/>
              </w:rPr>
              <w:t>Annual brief outpatient visits with decompensated cirrhosis no ART, 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A6EE7" w14:textId="77777777" w:rsidR="00CC38C6" w:rsidRDefault="001F5491">
            <w:pPr>
              <w:spacing w:before="40" w:after="40" w:line="240" w:lineRule="auto"/>
              <w:ind w:left="100" w:right="100"/>
            </w:pPr>
            <w:r>
              <w:rPr>
                <w:rFonts w:ascii="Times" w:eastAsia="Times" w:hAnsi="Times" w:cs="Times"/>
                <w:color w:val="111111"/>
                <w:sz w:val="20"/>
                <w:szCs w:val="20"/>
              </w:rPr>
              <w:t>4 (2–6);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D83F0" w14:textId="77777777" w:rsidR="00CC38C6" w:rsidRDefault="001F5491">
            <w:pPr>
              <w:spacing w:before="40" w:after="40" w:line="240" w:lineRule="auto"/>
              <w:ind w:left="100" w:right="100"/>
            </w:pPr>
            <w:r>
              <w:rPr>
                <w:rFonts w:ascii="Times" w:eastAsia="Times" w:hAnsi="Times" w:cs="Times"/>
                <w:color w:val="111111"/>
                <w:sz w:val="20"/>
                <w:szCs w:val="20"/>
              </w:rPr>
              <w:t>E</w:t>
            </w:r>
          </w:p>
        </w:tc>
      </w:tr>
    </w:tbl>
    <w:p w14:paraId="412063D5" w14:textId="77777777" w:rsidR="00CC38C6" w:rsidRDefault="001F5491">
      <w:pPr>
        <w:pStyle w:val="hiddenline"/>
      </w:pPr>
      <w:r>
        <w:t>.</w:t>
      </w:r>
    </w:p>
    <w:p w14:paraId="12A2AC7C" w14:textId="77777777" w:rsidR="00CC38C6" w:rsidRDefault="00CC38C6">
      <w:pPr>
        <w:pStyle w:val="Heading5"/>
      </w:pPr>
      <w:bookmarkStart w:id="37" w:name="section-9"/>
      <w:bookmarkEnd w:id="37"/>
    </w:p>
    <w:p w14:paraId="05BFDD2E" w14:textId="77777777" w:rsidR="00CC38C6" w:rsidRDefault="001F5491">
      <w:pPr>
        <w:pStyle w:val="Compact"/>
      </w:pPr>
      <w:r>
        <w:rPr>
          <w:b/>
        </w:rPr>
        <w:t>Table S2</w:t>
      </w:r>
      <w:r>
        <w:t xml:space="preserve"> Annual transition probabilities used in the Markov models of chronic HIV, HBV, and HCV infections</w:t>
      </w:r>
    </w:p>
    <w:tbl>
      <w:tblPr>
        <w:tblW w:w="8640" w:type="dxa"/>
        <w:jc w:val="center"/>
        <w:tblLayout w:type="fixed"/>
        <w:tblLook w:val="0420" w:firstRow="1" w:lastRow="0" w:firstColumn="0" w:lastColumn="0" w:noHBand="0" w:noVBand="1"/>
      </w:tblPr>
      <w:tblGrid>
        <w:gridCol w:w="2160"/>
        <w:gridCol w:w="2160"/>
        <w:gridCol w:w="3456"/>
        <w:gridCol w:w="864"/>
      </w:tblGrid>
      <w:tr w:rsidR="00CC38C6" w14:paraId="626A727E" w14:textId="77777777">
        <w:trPr>
          <w:cantSplit/>
          <w:tblHeader/>
          <w:jc w:val="center"/>
        </w:trPr>
        <w:tc>
          <w:tcPr>
            <w:tcW w:w="4320" w:type="dxa"/>
            <w:gridSpan w:val="2"/>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C94CFCE" w14:textId="77777777" w:rsidR="00CC38C6" w:rsidRDefault="001F5491">
            <w:pPr>
              <w:spacing w:before="40" w:after="40" w:line="240" w:lineRule="auto"/>
              <w:ind w:left="100" w:right="100"/>
            </w:pPr>
            <w:r>
              <w:rPr>
                <w:rFonts w:ascii="Times" w:eastAsia="Times" w:hAnsi="Times" w:cs="Times"/>
                <w:b/>
                <w:color w:val="000000"/>
                <w:sz w:val="20"/>
                <w:szCs w:val="20"/>
              </w:rPr>
              <w:t>Annual transition probability</w:t>
            </w:r>
          </w:p>
        </w:tc>
        <w:tc>
          <w:tcPr>
            <w:tcW w:w="3456" w:type="dxa"/>
            <w:vMerge w:val="restart"/>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3F4DE1C" w14:textId="77777777" w:rsidR="00CC38C6" w:rsidRDefault="001F5491">
            <w:pPr>
              <w:spacing w:before="40" w:after="40" w:line="240" w:lineRule="auto"/>
              <w:ind w:left="100" w:right="100"/>
            </w:pPr>
            <w:r>
              <w:rPr>
                <w:rFonts w:ascii="Times" w:eastAsia="Times" w:hAnsi="Times" w:cs="Times"/>
                <w:b/>
                <w:color w:val="000000"/>
                <w:sz w:val="20"/>
                <w:szCs w:val="20"/>
              </w:rPr>
              <w:t>Value (range); distribution</w:t>
            </w:r>
          </w:p>
        </w:tc>
        <w:tc>
          <w:tcPr>
            <w:tcW w:w="864" w:type="dxa"/>
            <w:vMerge w:val="restart"/>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3F9D4ED" w14:textId="77777777" w:rsidR="00CC38C6" w:rsidRDefault="001F5491">
            <w:pPr>
              <w:spacing w:before="40" w:after="40" w:line="240" w:lineRule="auto"/>
              <w:ind w:left="100" w:right="100"/>
            </w:pPr>
            <w:r>
              <w:rPr>
                <w:rFonts w:ascii="Times" w:eastAsia="Times" w:hAnsi="Times" w:cs="Times"/>
                <w:b/>
                <w:color w:val="000000"/>
                <w:sz w:val="20"/>
                <w:szCs w:val="20"/>
              </w:rPr>
              <w:t>Source</w:t>
            </w:r>
          </w:p>
        </w:tc>
      </w:tr>
      <w:tr w:rsidR="00CC38C6" w14:paraId="1B2CA285" w14:textId="7777777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8B74948" w14:textId="77777777" w:rsidR="00CC38C6" w:rsidRDefault="001F5491">
            <w:pPr>
              <w:spacing w:before="40" w:after="40" w:line="240" w:lineRule="auto"/>
              <w:ind w:left="100" w:right="100"/>
            </w:pPr>
            <w:r>
              <w:rPr>
                <w:rFonts w:ascii="Times" w:eastAsia="Times" w:hAnsi="Times" w:cs="Times"/>
                <w:b/>
                <w:color w:val="111111"/>
                <w:sz w:val="20"/>
                <w:szCs w:val="20"/>
              </w:rPr>
              <w:t>From</w:t>
            </w:r>
          </w:p>
        </w:tc>
        <w:tc>
          <w:tcPr>
            <w:tcW w:w="216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A830C27" w14:textId="77777777" w:rsidR="00CC38C6" w:rsidRDefault="001F5491">
            <w:pPr>
              <w:spacing w:before="40" w:after="40" w:line="240" w:lineRule="auto"/>
              <w:ind w:left="100" w:right="100"/>
            </w:pPr>
            <w:r>
              <w:rPr>
                <w:rFonts w:ascii="Times" w:eastAsia="Times" w:hAnsi="Times" w:cs="Times"/>
                <w:b/>
                <w:color w:val="111111"/>
                <w:sz w:val="20"/>
                <w:szCs w:val="20"/>
              </w:rPr>
              <w:t>To</w:t>
            </w:r>
          </w:p>
        </w:tc>
        <w:tc>
          <w:tcPr>
            <w:tcW w:w="3456" w:type="dxa"/>
            <w:vMerge/>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075E21A" w14:textId="77777777" w:rsidR="00CC38C6" w:rsidRDefault="00CC38C6">
            <w:pPr>
              <w:spacing w:before="40" w:after="40" w:line="240" w:lineRule="auto"/>
              <w:ind w:left="100" w:right="100"/>
            </w:pPr>
          </w:p>
        </w:tc>
        <w:tc>
          <w:tcPr>
            <w:tcW w:w="864" w:type="dxa"/>
            <w:vMerge/>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56FC02F" w14:textId="77777777" w:rsidR="00CC38C6" w:rsidRDefault="00CC38C6">
            <w:pPr>
              <w:spacing w:before="40" w:after="40" w:line="240" w:lineRule="auto"/>
              <w:ind w:left="100" w:right="100"/>
            </w:pPr>
          </w:p>
        </w:tc>
      </w:tr>
      <w:tr w:rsidR="00CC38C6" w14:paraId="756B8E19"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A637AD2" w14:textId="77777777" w:rsidR="00CC38C6" w:rsidRDefault="001F5491">
            <w:pPr>
              <w:spacing w:before="40" w:after="40" w:line="240" w:lineRule="auto"/>
              <w:ind w:left="100" w:right="100"/>
            </w:pPr>
            <w:r>
              <w:rPr>
                <w:rFonts w:ascii="Times" w:eastAsia="Times" w:hAnsi="Times" w:cs="Times"/>
                <w:color w:val="111111"/>
                <w:sz w:val="20"/>
                <w:szCs w:val="20"/>
              </w:rPr>
              <w:t>HBV natural history</w:t>
            </w:r>
          </w:p>
        </w:tc>
      </w:tr>
      <w:tr w:rsidR="00CC38C6" w14:paraId="688E0CCD"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73DAF" w14:textId="77777777" w:rsidR="00CC38C6" w:rsidRDefault="001F5491">
            <w:pPr>
              <w:spacing w:before="40" w:after="40" w:line="240" w:lineRule="auto"/>
              <w:ind w:left="100" w:right="100"/>
            </w:pPr>
            <w:r>
              <w:rPr>
                <w:rFonts w:ascii="Times" w:eastAsia="Times" w:hAnsi="Times" w:cs="Times"/>
                <w:color w:val="111111"/>
                <w:sz w:val="20"/>
                <w:szCs w:val="20"/>
              </w:rPr>
              <w:t>Acute,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462BED" w14:textId="77777777" w:rsidR="00CC38C6" w:rsidRDefault="001F5491">
            <w:pPr>
              <w:spacing w:before="40" w:after="40" w:line="240" w:lineRule="auto"/>
              <w:ind w:left="100" w:right="100"/>
            </w:pPr>
            <w:r>
              <w:rPr>
                <w:rFonts w:ascii="Times" w:eastAsia="Times" w:hAnsi="Times" w:cs="Times"/>
                <w:color w:val="111111"/>
                <w:sz w:val="20"/>
                <w:szCs w:val="20"/>
              </w:rPr>
              <w:t>Immune tolerant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01CA2" w14:textId="77777777" w:rsidR="00CC38C6" w:rsidRDefault="001F5491">
            <w:pPr>
              <w:spacing w:before="40" w:after="40" w:line="240" w:lineRule="auto"/>
              <w:ind w:left="100" w:right="100"/>
            </w:pPr>
            <w:r>
              <w:rPr>
                <w:rFonts w:ascii="Times" w:eastAsia="Times" w:hAnsi="Times" w:cs="Times"/>
                <w:color w:val="111111"/>
                <w:sz w:val="20"/>
                <w:szCs w:val="20"/>
              </w:rPr>
              <w:t>95% (90%–99%);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73E4E"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E5E37E0"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E05D7" w14:textId="77777777" w:rsidR="00CC38C6" w:rsidRDefault="001F5491">
            <w:pPr>
              <w:spacing w:before="40" w:after="40" w:line="240" w:lineRule="auto"/>
              <w:ind w:left="100" w:right="100"/>
            </w:pPr>
            <w:r>
              <w:rPr>
                <w:rFonts w:ascii="Times" w:eastAsia="Times" w:hAnsi="Times" w:cs="Times"/>
                <w:color w:val="111111"/>
                <w:sz w:val="20"/>
                <w:szCs w:val="20"/>
              </w:rPr>
              <w:t>Acute, in treatment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2DC20" w14:textId="77777777" w:rsidR="00CC38C6" w:rsidRDefault="001F5491">
            <w:pPr>
              <w:spacing w:before="40" w:after="40" w:line="240" w:lineRule="auto"/>
              <w:ind w:left="100" w:right="100"/>
            </w:pPr>
            <w:r>
              <w:rPr>
                <w:rFonts w:ascii="Times" w:eastAsia="Times" w:hAnsi="Times" w:cs="Times"/>
                <w:color w:val="111111"/>
                <w:sz w:val="20"/>
                <w:szCs w:val="20"/>
              </w:rPr>
              <w:t>Immune tolerant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39B5B" w14:textId="77777777" w:rsidR="00CC38C6" w:rsidRDefault="001F5491">
            <w:pPr>
              <w:spacing w:before="40" w:after="40" w:line="240" w:lineRule="auto"/>
              <w:ind w:left="100" w:right="100"/>
            </w:pPr>
            <w:r>
              <w:rPr>
                <w:rFonts w:ascii="Times" w:eastAsia="Times" w:hAnsi="Times" w:cs="Times"/>
                <w:color w:val="111111"/>
                <w:sz w:val="20"/>
                <w:szCs w:val="20"/>
              </w:rPr>
              <w:t>95% (90%–99%);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BC2D5"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83A68E8"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265B0" w14:textId="77777777" w:rsidR="00CC38C6" w:rsidRDefault="001F5491">
            <w:pPr>
              <w:spacing w:before="40" w:after="40" w:line="240" w:lineRule="auto"/>
              <w:ind w:left="100" w:right="100"/>
            </w:pPr>
            <w:r>
              <w:rPr>
                <w:rFonts w:ascii="Times" w:eastAsia="Times" w:hAnsi="Times" w:cs="Times"/>
                <w:color w:val="111111"/>
                <w:sz w:val="20"/>
                <w:szCs w:val="20"/>
              </w:rPr>
              <w:t>Immune tolerant</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3FE8E" w14:textId="77777777" w:rsidR="00CC38C6" w:rsidRDefault="001F5491">
            <w:pPr>
              <w:spacing w:before="40" w:after="40" w:line="240" w:lineRule="auto"/>
              <w:ind w:left="100" w:right="100"/>
            </w:pPr>
            <w:r>
              <w:rPr>
                <w:rFonts w:ascii="Times" w:eastAsia="Times" w:hAnsi="Times" w:cs="Times"/>
                <w:color w:val="111111"/>
                <w:sz w:val="20"/>
                <w:szCs w:val="20"/>
              </w:rPr>
              <w:t>Immune reactive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983E6" w14:textId="77777777" w:rsidR="00CC38C6" w:rsidRDefault="001F5491">
            <w:pPr>
              <w:spacing w:before="40" w:after="40" w:line="240" w:lineRule="auto"/>
              <w:ind w:left="100" w:right="100"/>
            </w:pPr>
            <w:r>
              <w:rPr>
                <w:rFonts w:ascii="Times" w:eastAsia="Times" w:hAnsi="Times" w:cs="Times"/>
                <w:color w:val="111111"/>
                <w:sz w:val="20"/>
                <w:szCs w:val="20"/>
              </w:rPr>
              <w:t>10% (3%–20%); β(5.063, 45.57)</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5E121"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1F4FB21"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775C8"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E49E8"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6115D" w14:textId="77777777" w:rsidR="00CC38C6" w:rsidRDefault="001F5491">
            <w:pPr>
              <w:spacing w:before="40" w:after="40" w:line="240" w:lineRule="auto"/>
              <w:ind w:left="100" w:right="100"/>
            </w:pPr>
            <w:r>
              <w:rPr>
                <w:rFonts w:ascii="Times" w:eastAsia="Times" w:hAnsi="Times" w:cs="Times"/>
                <w:color w:val="111111"/>
                <w:sz w:val="20"/>
                <w:szCs w:val="20"/>
              </w:rPr>
              <w:t>0.3% (0%–0.6%); β(3.985, 1324.35)</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4EC96"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AF7690B"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2E327" w14:textId="77777777" w:rsidR="00CC38C6" w:rsidRDefault="001F5491">
            <w:pPr>
              <w:spacing w:before="40" w:after="40" w:line="240" w:lineRule="auto"/>
              <w:ind w:left="100" w:right="100"/>
            </w:pPr>
            <w:r>
              <w:rPr>
                <w:rFonts w:ascii="Times" w:eastAsia="Times" w:hAnsi="Times" w:cs="Times"/>
                <w:color w:val="111111"/>
                <w:sz w:val="20"/>
                <w:szCs w:val="20"/>
              </w:rPr>
              <w:t>Immune reactive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1118D" w14:textId="77777777" w:rsidR="00CC38C6" w:rsidRDefault="001F5491">
            <w:pPr>
              <w:spacing w:before="40" w:after="40" w:line="240" w:lineRule="auto"/>
              <w:ind w:left="100" w:right="100"/>
            </w:pPr>
            <w:r>
              <w:rPr>
                <w:rFonts w:ascii="Times" w:eastAsia="Times" w:hAnsi="Times" w:cs="Times"/>
                <w:color w:val="111111"/>
                <w:sz w:val="20"/>
                <w:szCs w:val="20"/>
              </w:rPr>
              <w:t>Chronic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B4BE1" w14:textId="77777777" w:rsidR="00CC38C6" w:rsidRDefault="001F5491">
            <w:pPr>
              <w:spacing w:before="40" w:after="40" w:line="240" w:lineRule="auto"/>
              <w:ind w:left="100" w:right="100"/>
            </w:pPr>
            <w:r>
              <w:rPr>
                <w:rFonts w:ascii="Times" w:eastAsia="Times" w:hAnsi="Times" w:cs="Times"/>
                <w:color w:val="111111"/>
                <w:sz w:val="20"/>
                <w:szCs w:val="20"/>
              </w:rPr>
              <w:t>0.5% (0%–5%); β(0.154, 30.69)</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AC1BD"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1371081F"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5AEBA"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CE657"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D9077" w14:textId="77777777" w:rsidR="00CC38C6" w:rsidRDefault="001F5491">
            <w:pPr>
              <w:spacing w:before="40" w:after="40" w:line="240" w:lineRule="auto"/>
              <w:ind w:left="100" w:right="100"/>
            </w:pPr>
            <w:r>
              <w:rPr>
                <w:rFonts w:ascii="Times" w:eastAsia="Times" w:hAnsi="Times" w:cs="Times"/>
                <w:color w:val="111111"/>
                <w:sz w:val="20"/>
                <w:szCs w:val="20"/>
              </w:rPr>
              <w:t>0.65% (0.27%–1%); β(12.596, 1925.3)</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BFE8C"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508CB9D0"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136C5" w14:textId="77777777" w:rsidR="00CC38C6" w:rsidRDefault="001F5491">
            <w:pPr>
              <w:spacing w:before="40" w:after="40" w:line="240" w:lineRule="auto"/>
              <w:ind w:left="100" w:right="100"/>
            </w:pPr>
            <w:r>
              <w:rPr>
                <w:rFonts w:ascii="Times" w:eastAsia="Times" w:hAnsi="Times" w:cs="Times"/>
                <w:color w:val="111111"/>
                <w:sz w:val="20"/>
                <w:szCs w:val="20"/>
              </w:rPr>
              <w:t>Carrier</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F1589" w14:textId="77777777" w:rsidR="00CC38C6" w:rsidRDefault="001F5491">
            <w:pPr>
              <w:spacing w:before="40" w:after="40" w:line="240" w:lineRule="auto"/>
              <w:ind w:left="100" w:right="100"/>
            </w:pPr>
            <w:r>
              <w:rPr>
                <w:rFonts w:ascii="Times" w:eastAsia="Times" w:hAnsi="Times" w:cs="Times"/>
                <w:color w:val="111111"/>
                <w:sz w:val="20"/>
                <w:szCs w:val="20"/>
              </w:rPr>
              <w:t>Chronic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9E6E3" w14:textId="77777777" w:rsidR="00CC38C6" w:rsidRDefault="001F5491">
            <w:pPr>
              <w:spacing w:before="40" w:after="40" w:line="240" w:lineRule="auto"/>
              <w:ind w:left="100" w:right="100"/>
            </w:pPr>
            <w:r>
              <w:rPr>
                <w:rFonts w:ascii="Times" w:eastAsia="Times" w:hAnsi="Times" w:cs="Times"/>
                <w:color w:val="111111"/>
                <w:sz w:val="20"/>
                <w:szCs w:val="20"/>
              </w:rPr>
              <w:t>2.68% (1.55%–4.71%); β(11.173, 405.74)</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B5C33"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52F89AA7"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13DA0"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5ED88"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63C0B" w14:textId="77777777" w:rsidR="00CC38C6" w:rsidRDefault="001F5491">
            <w:pPr>
              <w:spacing w:before="40" w:after="40" w:line="240" w:lineRule="auto"/>
              <w:ind w:left="100" w:right="100"/>
            </w:pPr>
            <w:r>
              <w:rPr>
                <w:rFonts w:ascii="Times" w:eastAsia="Times" w:hAnsi="Times" w:cs="Times"/>
                <w:color w:val="111111"/>
                <w:sz w:val="20"/>
                <w:szCs w:val="20"/>
              </w:rPr>
              <w:t>0.065% (0%–0.1%); β(0.057, 94.89)</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A5055"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8BD5969"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1E757"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4B2F2" w14:textId="77777777" w:rsidR="00CC38C6" w:rsidRDefault="001F5491">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1CC8D" w14:textId="77777777" w:rsidR="00CC38C6" w:rsidRDefault="001F5491">
            <w:pPr>
              <w:spacing w:before="40" w:after="40" w:line="240" w:lineRule="auto"/>
              <w:ind w:left="100" w:right="100"/>
            </w:pPr>
            <w:r>
              <w:rPr>
                <w:rFonts w:ascii="Times" w:eastAsia="Times" w:hAnsi="Times" w:cs="Times"/>
                <w:color w:val="111111"/>
                <w:sz w:val="20"/>
                <w:szCs w:val="20"/>
              </w:rPr>
              <w:t>1% (0.97%–2.26%); β(17.146, 1257.65)</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10082"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8D57152"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BF759" w14:textId="77777777" w:rsidR="00CC38C6" w:rsidRDefault="001F5491">
            <w:pPr>
              <w:spacing w:before="40" w:after="40" w:line="240" w:lineRule="auto"/>
              <w:ind w:left="100" w:right="100"/>
            </w:pPr>
            <w:r>
              <w:rPr>
                <w:rFonts w:ascii="Times" w:eastAsia="Times" w:hAnsi="Times" w:cs="Times"/>
                <w:color w:val="111111"/>
                <w:sz w:val="20"/>
                <w:szCs w:val="20"/>
              </w:rPr>
              <w:t>Chronic infection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CE1E2" w14:textId="77777777" w:rsidR="00CC38C6" w:rsidRDefault="001F5491">
            <w:pPr>
              <w:spacing w:before="40" w:after="40" w:line="240" w:lineRule="auto"/>
              <w:ind w:left="100" w:right="100"/>
            </w:pPr>
            <w:r>
              <w:rPr>
                <w:rFonts w:ascii="Times" w:eastAsia="Times" w:hAnsi="Times" w:cs="Times"/>
                <w:color w:val="111111"/>
                <w:sz w:val="20"/>
                <w:szCs w:val="20"/>
              </w:rPr>
              <w:t>Compensated cirrhosis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258B1" w14:textId="77777777" w:rsidR="00CC38C6" w:rsidRDefault="001F5491">
            <w:pPr>
              <w:spacing w:before="40" w:after="40" w:line="240" w:lineRule="auto"/>
              <w:ind w:left="100" w:right="100"/>
            </w:pPr>
            <w:r>
              <w:rPr>
                <w:rFonts w:ascii="Times" w:eastAsia="Times" w:hAnsi="Times" w:cs="Times"/>
                <w:color w:val="111111"/>
                <w:sz w:val="20"/>
                <w:szCs w:val="20"/>
              </w:rPr>
              <w:t>4% (1%–5.2%); β(11.173, 300.92)</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163FA"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E078FD0"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9283D"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970A5"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34487" w14:textId="77777777" w:rsidR="00CC38C6" w:rsidRDefault="001F5491">
            <w:pPr>
              <w:spacing w:before="40" w:after="40" w:line="240" w:lineRule="auto"/>
              <w:ind w:left="100" w:right="100"/>
            </w:pPr>
            <w:r>
              <w:rPr>
                <w:rFonts w:ascii="Times" w:eastAsia="Times" w:hAnsi="Times" w:cs="Times"/>
                <w:color w:val="111111"/>
                <w:sz w:val="20"/>
                <w:szCs w:val="20"/>
              </w:rPr>
              <w:t>0.616% (0.27%–1%); β(11.3, 1824.5)</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8E008"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587D0D69"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4F09D" w14:textId="77777777" w:rsidR="00CC38C6" w:rsidRDefault="001F5491">
            <w:pPr>
              <w:spacing w:before="40" w:after="40" w:line="240" w:lineRule="auto"/>
              <w:ind w:left="100" w:right="100"/>
            </w:pPr>
            <w:r>
              <w:rPr>
                <w:rFonts w:ascii="Times" w:eastAsia="Times" w:hAnsi="Times" w:cs="Times"/>
                <w:color w:val="111111"/>
                <w:sz w:val="20"/>
                <w:szCs w:val="20"/>
              </w:rPr>
              <w:t>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F668B" w14:textId="77777777" w:rsidR="00CC38C6" w:rsidRDefault="001F5491">
            <w:pPr>
              <w:spacing w:before="40" w:after="40" w:line="240" w:lineRule="auto"/>
              <w:ind w:left="100" w:right="100"/>
            </w:pPr>
            <w:r>
              <w:rPr>
                <w:rFonts w:ascii="Times" w:eastAsia="Times" w:hAnsi="Times" w:cs="Times"/>
                <w:color w:val="111111"/>
                <w:sz w:val="20"/>
                <w:szCs w:val="20"/>
              </w:rPr>
              <w:t>Decompensated cirrhosis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D9C1E" w14:textId="77777777" w:rsidR="00CC38C6" w:rsidRDefault="001F5491">
            <w:pPr>
              <w:spacing w:before="40" w:after="40" w:line="240" w:lineRule="auto"/>
              <w:ind w:left="100" w:right="100"/>
            </w:pPr>
            <w:r>
              <w:rPr>
                <w:rFonts w:ascii="Times" w:eastAsia="Times" w:hAnsi="Times" w:cs="Times"/>
                <w:color w:val="111111"/>
                <w:sz w:val="20"/>
                <w:szCs w:val="20"/>
              </w:rPr>
              <w:t>3.9% (3.2%–4.6%); β(2.848, 70.18)</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AF886"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520AB586"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86217"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7EA3E"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216DB" w14:textId="77777777" w:rsidR="00CC38C6" w:rsidRDefault="001F5491">
            <w:pPr>
              <w:spacing w:before="40" w:after="40" w:line="240" w:lineRule="auto"/>
              <w:ind w:left="100" w:right="100"/>
            </w:pPr>
            <w:r>
              <w:rPr>
                <w:rFonts w:ascii="Times" w:eastAsia="Times" w:hAnsi="Times" w:cs="Times"/>
                <w:color w:val="111111"/>
                <w:sz w:val="20"/>
                <w:szCs w:val="20"/>
              </w:rPr>
              <w:t>3.66% (0.8%–8%); β(3.947, 103.88)</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38A3B"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5D8732F3"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2C971"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6E63E" w14:textId="77777777" w:rsidR="00CC38C6" w:rsidRDefault="001F5491">
            <w:pPr>
              <w:spacing w:before="40" w:after="40" w:line="240" w:lineRule="auto"/>
              <w:ind w:left="100" w:right="100"/>
            </w:pPr>
            <w:r>
              <w:rPr>
                <w:rFonts w:ascii="Times" w:eastAsia="Times" w:hAnsi="Times" w:cs="Times"/>
                <w:color w:val="111111"/>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BAB78" w14:textId="77777777" w:rsidR="00CC38C6" w:rsidRDefault="001F5491">
            <w:pPr>
              <w:spacing w:before="40" w:after="40" w:line="240" w:lineRule="auto"/>
              <w:ind w:left="100" w:right="100"/>
            </w:pPr>
            <w:r>
              <w:rPr>
                <w:rFonts w:ascii="Times" w:eastAsia="Times" w:hAnsi="Times" w:cs="Times"/>
                <w:color w:val="111111"/>
                <w:sz w:val="20"/>
                <w:szCs w:val="20"/>
              </w:rPr>
              <w:t>3.9% (3.9%–50.7%); β(0.27, 6.66)</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DF75B"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7A8E5D1B"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A8CC4" w14:textId="77777777" w:rsidR="00CC38C6" w:rsidRDefault="001F5491">
            <w:pPr>
              <w:spacing w:before="40" w:after="40" w:line="240" w:lineRule="auto"/>
              <w:ind w:left="100" w:right="100"/>
            </w:pPr>
            <w:r>
              <w:rPr>
                <w:rFonts w:ascii="Times" w:eastAsia="Times" w:hAnsi="Times" w:cs="Times"/>
                <w:color w:val="111111"/>
                <w:sz w:val="20"/>
                <w:szCs w:val="20"/>
              </w:rPr>
              <w:t>Decompensated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6F1AD"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255B6" w14:textId="77777777" w:rsidR="00CC38C6" w:rsidRDefault="001F5491">
            <w:pPr>
              <w:spacing w:before="40" w:after="40" w:line="240" w:lineRule="auto"/>
              <w:ind w:left="100" w:right="100"/>
            </w:pPr>
            <w:r>
              <w:rPr>
                <w:rFonts w:ascii="Times" w:eastAsia="Times" w:hAnsi="Times" w:cs="Times"/>
                <w:color w:val="111111"/>
                <w:sz w:val="20"/>
                <w:szCs w:val="20"/>
              </w:rPr>
              <w:t>3.76% (2.3%–7.1%); β(9.411, 240.88)</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EF51E"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15C7E7F9"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6D383"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D286D" w14:textId="77777777" w:rsidR="00CC38C6" w:rsidRDefault="001F5491">
            <w:pPr>
              <w:spacing w:before="40" w:after="40" w:line="240" w:lineRule="auto"/>
              <w:ind w:left="100" w:right="100"/>
            </w:pPr>
            <w:r>
              <w:rPr>
                <w:rFonts w:ascii="Times" w:eastAsia="Times" w:hAnsi="Times" w:cs="Times"/>
                <w:color w:val="111111"/>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49D49" w14:textId="77777777" w:rsidR="00CC38C6" w:rsidRDefault="001F5491">
            <w:pPr>
              <w:spacing w:before="40" w:after="40" w:line="240" w:lineRule="auto"/>
              <w:ind w:left="100" w:right="100"/>
            </w:pPr>
            <w:r>
              <w:rPr>
                <w:rFonts w:ascii="Times" w:eastAsia="Times" w:hAnsi="Times" w:cs="Times"/>
                <w:color w:val="111111"/>
                <w:sz w:val="20"/>
                <w:szCs w:val="20"/>
              </w:rPr>
              <w:t>31.4% (4.3%–57%); β(3.583, 7.83)</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2E27E"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1FD2EB6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AFA06"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6855A" w14:textId="77777777" w:rsidR="00CC38C6" w:rsidRDefault="001F5491">
            <w:pPr>
              <w:spacing w:before="40" w:after="40" w:line="240" w:lineRule="auto"/>
              <w:ind w:left="100" w:right="100"/>
            </w:pPr>
            <w:r>
              <w:rPr>
                <w:rFonts w:ascii="Times" w:eastAsia="Times" w:hAnsi="Times" w:cs="Times"/>
                <w:color w:val="111111"/>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6D157" w14:textId="77777777" w:rsidR="00CC38C6" w:rsidRDefault="001F5491">
            <w:pPr>
              <w:spacing w:before="40" w:after="40" w:line="240" w:lineRule="auto"/>
              <w:ind w:left="100" w:right="100"/>
            </w:pPr>
            <w:r>
              <w:rPr>
                <w:rFonts w:ascii="Times" w:eastAsia="Times" w:hAnsi="Times" w:cs="Times"/>
                <w:color w:val="111111"/>
                <w:sz w:val="20"/>
                <w:szCs w:val="20"/>
              </w:rPr>
              <w:t>50% (40%–100%); β(5.056, 5.06)</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9FC5A"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09535E8B"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99CA42D" w14:textId="77777777" w:rsidR="00CC38C6" w:rsidRDefault="001F5491">
            <w:pPr>
              <w:spacing w:before="40" w:after="40" w:line="240" w:lineRule="auto"/>
              <w:ind w:left="100" w:right="100"/>
            </w:pPr>
            <w:r>
              <w:rPr>
                <w:rFonts w:ascii="Times" w:eastAsia="Times" w:hAnsi="Times" w:cs="Times"/>
                <w:color w:val="111111"/>
                <w:sz w:val="20"/>
                <w:szCs w:val="20"/>
              </w:rPr>
              <w:t>HBV treatment effectiveness</w:t>
            </w:r>
          </w:p>
        </w:tc>
      </w:tr>
      <w:tr w:rsidR="00CC38C6" w14:paraId="5F8275C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EA847"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On ART with 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A84F4"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B8AB0"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0.5% (0%–1%); β(0.747, 149)</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45A21"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w:t>
            </w:r>
          </w:p>
        </w:tc>
      </w:tr>
      <w:tr w:rsidR="00CC38C6" w14:paraId="34EC2B4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E6D87"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On ART with decompensated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C9A07"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DCB0B"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1% (0%–4.4%); β(0.808, 80)</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C3504B"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w:t>
            </w:r>
          </w:p>
        </w:tc>
      </w:tr>
      <w:tr w:rsidR="00CC38C6" w14:paraId="72EBA506"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345416C" w14:textId="77777777" w:rsidR="00CC38C6" w:rsidRDefault="001F5491">
            <w:pPr>
              <w:spacing w:before="40" w:after="40" w:line="240" w:lineRule="auto"/>
              <w:ind w:left="100" w:right="100"/>
            </w:pPr>
            <w:r>
              <w:rPr>
                <w:rFonts w:ascii="Times" w:eastAsia="Times" w:hAnsi="Times" w:cs="Times"/>
                <w:color w:val="111111"/>
                <w:sz w:val="20"/>
                <w:szCs w:val="20"/>
              </w:rPr>
              <w:t>HBV treatment uptake</w:t>
            </w:r>
          </w:p>
        </w:tc>
      </w:tr>
      <w:tr w:rsidR="00CC38C6" w14:paraId="0DCCFFE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6BA62" w14:textId="77777777" w:rsidR="00CC38C6" w:rsidRDefault="001F5491">
            <w:pPr>
              <w:spacing w:before="40" w:after="40" w:line="240" w:lineRule="auto"/>
              <w:ind w:left="100" w:right="100"/>
            </w:pPr>
            <w:r>
              <w:rPr>
                <w:rFonts w:ascii="Times" w:eastAsia="Times" w:hAnsi="Times" w:cs="Times"/>
                <w:color w:val="111111"/>
                <w:sz w:val="20"/>
                <w:szCs w:val="20"/>
              </w:rPr>
              <w:t>Initiation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92E52" w14:textId="77777777" w:rsidR="00CC38C6" w:rsidRPr="00CB6D5F" w:rsidRDefault="001F5491">
            <w:pPr>
              <w:spacing w:before="40" w:after="40" w:line="240" w:lineRule="auto"/>
              <w:ind w:left="100" w:right="100"/>
              <w:rPr>
                <w:highlight w:val="yellow"/>
              </w:rPr>
            </w:pPr>
            <w:r w:rsidRPr="00CB6D5F">
              <w:rPr>
                <w:rFonts w:ascii="Times" w:eastAsia="Times" w:hAnsi="Times" w:cs="Times"/>
                <w:color w:val="111111"/>
                <w:sz w:val="20"/>
                <w:szCs w:val="20"/>
                <w:highlight w:val="yellow"/>
              </w:rPr>
              <w:t>Acute, in treatment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6238A" w14:textId="77777777" w:rsidR="00CC38C6" w:rsidRDefault="001F5491">
            <w:pPr>
              <w:spacing w:before="40" w:after="40" w:line="240" w:lineRule="auto"/>
              <w:ind w:left="100" w:right="100"/>
              <w:rPr>
                <w:ins w:id="38" w:author="Alton Russell" w:date="2020-12-17T08:46:00Z"/>
                <w:rFonts w:ascii="Times" w:eastAsia="Times" w:hAnsi="Times" w:cs="Times"/>
                <w:color w:val="111111"/>
                <w:sz w:val="20"/>
                <w:szCs w:val="20"/>
                <w:highlight w:val="yellow"/>
              </w:rPr>
            </w:pPr>
            <w:r w:rsidRPr="00CB6D5F">
              <w:rPr>
                <w:rFonts w:ascii="Times" w:eastAsia="Times" w:hAnsi="Times" w:cs="Times"/>
                <w:color w:val="111111"/>
                <w:sz w:val="20"/>
                <w:szCs w:val="20"/>
                <w:highlight w:val="yellow"/>
              </w:rPr>
              <w:t>10% (0%–25%); PERT</w:t>
            </w:r>
          </w:p>
          <w:p w14:paraId="4602EF22" w14:textId="356C12B3" w:rsidR="005C4729" w:rsidRPr="00CB6D5F" w:rsidRDefault="005C4729">
            <w:pPr>
              <w:spacing w:before="40" w:after="40" w:line="240" w:lineRule="auto"/>
              <w:ind w:left="100" w:right="100"/>
              <w:rPr>
                <w:highlight w:val="yellow"/>
              </w:rPr>
            </w:pP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CC20A"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96A736A"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22DF1" w14:textId="77777777" w:rsidR="00CC38C6" w:rsidRDefault="001F5491">
            <w:pPr>
              <w:spacing w:before="40" w:after="40" w:line="240" w:lineRule="auto"/>
              <w:ind w:left="100" w:right="100"/>
            </w:pPr>
            <w:r>
              <w:rPr>
                <w:rFonts w:ascii="Times" w:eastAsia="Times" w:hAnsi="Times" w:cs="Times"/>
                <w:color w:val="111111"/>
                <w:sz w:val="20"/>
                <w:szCs w:val="20"/>
              </w:rPr>
              <w:t>Immune reactive</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9350A" w14:textId="77777777" w:rsidR="00CC38C6" w:rsidRPr="00CB6D5F" w:rsidRDefault="001F5491">
            <w:pPr>
              <w:spacing w:before="40" w:after="40" w:line="240" w:lineRule="auto"/>
              <w:ind w:left="100" w:right="100"/>
              <w:rPr>
                <w:highlight w:val="yellow"/>
              </w:rPr>
            </w:pPr>
            <w:r w:rsidRPr="00CB6D5F">
              <w:rPr>
                <w:rFonts w:ascii="Times" w:eastAsia="Times" w:hAnsi="Times" w:cs="Times"/>
                <w:color w:val="111111"/>
                <w:sz w:val="20"/>
                <w:szCs w:val="20"/>
                <w:highlight w:val="yellow"/>
              </w:rPr>
              <w:t>On ART with Immune reactive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4AD34" w14:textId="77777777" w:rsidR="00CC38C6" w:rsidRPr="00CB6D5F" w:rsidRDefault="001F5491">
            <w:pPr>
              <w:spacing w:before="40" w:after="40" w:line="240" w:lineRule="auto"/>
              <w:ind w:left="100" w:right="100"/>
              <w:rPr>
                <w:highlight w:val="yellow"/>
              </w:rPr>
            </w:pPr>
            <w:r w:rsidRPr="00CB6D5F">
              <w:rPr>
                <w:rFonts w:ascii="Times" w:eastAsia="Times" w:hAnsi="Times" w:cs="Times"/>
                <w:color w:val="111111"/>
                <w:sz w:val="20"/>
                <w:szCs w:val="20"/>
                <w:highlight w:val="yellow"/>
              </w:rPr>
              <w:t>60% (50%–90%);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58560"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A3FCF43"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A848C" w14:textId="77777777" w:rsidR="00CC38C6" w:rsidRDefault="001F5491">
            <w:pPr>
              <w:spacing w:before="40" w:after="40" w:line="240" w:lineRule="auto"/>
              <w:ind w:left="100" w:right="100"/>
            </w:pPr>
            <w:r>
              <w:rPr>
                <w:rFonts w:ascii="Times" w:eastAsia="Times" w:hAnsi="Times" w:cs="Times"/>
                <w:color w:val="111111"/>
                <w:sz w:val="20"/>
                <w:szCs w:val="20"/>
              </w:rPr>
              <w:lastRenderedPageBreak/>
              <w:t>Chronic infection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BBCF0" w14:textId="77777777" w:rsidR="00CC38C6" w:rsidRPr="00CB6D5F" w:rsidRDefault="001F5491">
            <w:pPr>
              <w:spacing w:before="40" w:after="40" w:line="240" w:lineRule="auto"/>
              <w:ind w:left="100" w:right="100"/>
              <w:rPr>
                <w:highlight w:val="yellow"/>
              </w:rPr>
            </w:pPr>
            <w:r w:rsidRPr="00CB6D5F">
              <w:rPr>
                <w:rFonts w:ascii="Times" w:eastAsia="Times" w:hAnsi="Times" w:cs="Times"/>
                <w:color w:val="111111"/>
                <w:sz w:val="20"/>
                <w:szCs w:val="20"/>
                <w:highlight w:val="yellow"/>
              </w:rPr>
              <w:t>On ART with chronic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C0102" w14:textId="77777777" w:rsidR="00CC38C6" w:rsidRPr="00CB6D5F" w:rsidRDefault="001F5491">
            <w:pPr>
              <w:spacing w:before="40" w:after="40" w:line="240" w:lineRule="auto"/>
              <w:ind w:left="100" w:right="100"/>
              <w:rPr>
                <w:highlight w:val="yellow"/>
              </w:rPr>
            </w:pPr>
            <w:r w:rsidRPr="00CB6D5F">
              <w:rPr>
                <w:rFonts w:ascii="Times" w:eastAsia="Times" w:hAnsi="Times" w:cs="Times"/>
                <w:color w:val="111111"/>
                <w:sz w:val="20"/>
                <w:szCs w:val="20"/>
                <w:highlight w:val="yellow"/>
              </w:rPr>
              <w:t>60% (50%–90%);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F5796"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8A1452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F18E8" w14:textId="77777777" w:rsidR="00CC38C6" w:rsidRDefault="001F5491">
            <w:pPr>
              <w:spacing w:before="40" w:after="40" w:line="240" w:lineRule="auto"/>
              <w:ind w:left="100" w:right="100"/>
            </w:pPr>
            <w:r>
              <w:rPr>
                <w:rFonts w:ascii="Times" w:eastAsia="Times" w:hAnsi="Times" w:cs="Times"/>
                <w:color w:val="111111"/>
                <w:sz w:val="20"/>
                <w:szCs w:val="20"/>
              </w:rPr>
              <w:t>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B456A" w14:textId="77777777" w:rsidR="00CC38C6" w:rsidRPr="00CB6D5F" w:rsidRDefault="001F5491">
            <w:pPr>
              <w:spacing w:before="40" w:after="40" w:line="240" w:lineRule="auto"/>
              <w:ind w:left="100" w:right="100"/>
              <w:rPr>
                <w:highlight w:val="yellow"/>
              </w:rPr>
            </w:pPr>
            <w:r w:rsidRPr="00CB6D5F">
              <w:rPr>
                <w:rFonts w:ascii="Times" w:eastAsia="Times" w:hAnsi="Times" w:cs="Times"/>
                <w:color w:val="111111"/>
                <w:sz w:val="20"/>
                <w:szCs w:val="20"/>
                <w:highlight w:val="yellow"/>
              </w:rPr>
              <w:t>On ART with compensated cirrhosis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2B1C5" w14:textId="77777777" w:rsidR="00CC38C6" w:rsidRPr="00CB6D5F" w:rsidRDefault="001F5491">
            <w:pPr>
              <w:spacing w:before="40" w:after="40" w:line="240" w:lineRule="auto"/>
              <w:ind w:left="100" w:right="100"/>
              <w:rPr>
                <w:highlight w:val="yellow"/>
              </w:rPr>
            </w:pPr>
            <w:r w:rsidRPr="00CB6D5F">
              <w:rPr>
                <w:rFonts w:ascii="Times" w:eastAsia="Times" w:hAnsi="Times" w:cs="Times"/>
                <w:color w:val="111111"/>
                <w:sz w:val="20"/>
                <w:szCs w:val="20"/>
                <w:highlight w:val="yellow"/>
              </w:rPr>
              <w:t>75% (55%–95%);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AD099"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1CDD6EE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63B77" w14:textId="77777777" w:rsidR="00CC38C6" w:rsidRDefault="001F5491">
            <w:pPr>
              <w:spacing w:before="40" w:after="40" w:line="240" w:lineRule="auto"/>
              <w:ind w:left="100" w:right="100"/>
            </w:pPr>
            <w:r>
              <w:rPr>
                <w:rFonts w:ascii="Times" w:eastAsia="Times" w:hAnsi="Times" w:cs="Times"/>
                <w:color w:val="111111"/>
                <w:sz w:val="20"/>
                <w:szCs w:val="20"/>
              </w:rPr>
              <w:t>Decompensated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3FF5A" w14:textId="77777777" w:rsidR="00CC38C6" w:rsidRPr="00CB6D5F" w:rsidRDefault="001F5491">
            <w:pPr>
              <w:spacing w:before="40" w:after="40" w:line="240" w:lineRule="auto"/>
              <w:ind w:left="100" w:right="100"/>
              <w:rPr>
                <w:highlight w:val="yellow"/>
              </w:rPr>
            </w:pPr>
            <w:r w:rsidRPr="00CB6D5F">
              <w:rPr>
                <w:rFonts w:ascii="Times" w:eastAsia="Times" w:hAnsi="Times" w:cs="Times"/>
                <w:color w:val="111111"/>
                <w:sz w:val="20"/>
                <w:szCs w:val="20"/>
                <w:highlight w:val="yellow"/>
              </w:rPr>
              <w:t>On ART with decompensated cirrhosis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7DF3B" w14:textId="77777777" w:rsidR="00CC38C6" w:rsidRPr="00CB6D5F" w:rsidRDefault="001F5491">
            <w:pPr>
              <w:spacing w:before="40" w:after="40" w:line="240" w:lineRule="auto"/>
              <w:ind w:left="100" w:right="100"/>
              <w:rPr>
                <w:highlight w:val="yellow"/>
              </w:rPr>
            </w:pPr>
            <w:r w:rsidRPr="00CB6D5F">
              <w:rPr>
                <w:rFonts w:ascii="Times" w:eastAsia="Times" w:hAnsi="Times" w:cs="Times"/>
                <w:color w:val="111111"/>
                <w:sz w:val="20"/>
                <w:szCs w:val="20"/>
                <w:highlight w:val="yellow"/>
              </w:rPr>
              <w:t>65% (45%–85%);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BDBD6"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E7C45EC"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5F40BF9" w14:textId="77777777" w:rsidR="00CC38C6" w:rsidRDefault="001F5491">
            <w:pPr>
              <w:spacing w:before="40" w:after="40" w:line="240" w:lineRule="auto"/>
              <w:ind w:left="100" w:right="100"/>
            </w:pPr>
            <w:r>
              <w:rPr>
                <w:rFonts w:ascii="Times" w:eastAsia="Times" w:hAnsi="Times" w:cs="Times"/>
                <w:color w:val="111111"/>
                <w:sz w:val="20"/>
                <w:szCs w:val="20"/>
              </w:rPr>
              <w:t>HCV natural history</w:t>
            </w:r>
          </w:p>
        </w:tc>
      </w:tr>
      <w:tr w:rsidR="00CC38C6" w14:paraId="0182ADFF"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328F3" w14:textId="77777777" w:rsidR="00CC38C6" w:rsidRDefault="001F5491">
            <w:pPr>
              <w:spacing w:before="40" w:after="40" w:line="240" w:lineRule="auto"/>
              <w:ind w:left="100" w:right="100"/>
            </w:pPr>
            <w:r>
              <w:rPr>
                <w:rFonts w:ascii="Times" w:eastAsia="Times" w:hAnsi="Times" w:cs="Times"/>
                <w:color w:val="111111"/>
                <w:sz w:val="20"/>
                <w:szCs w:val="20"/>
              </w:rPr>
              <w:t>Acute, subclinical</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6F7A6" w14:textId="77777777" w:rsidR="00CC38C6" w:rsidRDefault="001F5491">
            <w:pPr>
              <w:spacing w:before="40" w:after="40" w:line="240" w:lineRule="auto"/>
              <w:ind w:left="100" w:right="100"/>
            </w:pPr>
            <w:r>
              <w:rPr>
                <w:rFonts w:ascii="Times" w:eastAsia="Times" w:hAnsi="Times" w:cs="Times"/>
                <w:color w:val="111111"/>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7816F" w14:textId="77777777" w:rsidR="00CC38C6" w:rsidRDefault="001F5491">
            <w:pPr>
              <w:spacing w:before="40" w:after="40" w:line="240" w:lineRule="auto"/>
              <w:ind w:left="100" w:right="100"/>
            </w:pPr>
            <w:r>
              <w:rPr>
                <w:rFonts w:ascii="Times" w:eastAsia="Times" w:hAnsi="Times" w:cs="Times"/>
                <w:color w:val="111111"/>
                <w:sz w:val="20"/>
                <w:szCs w:val="20"/>
              </w:rPr>
              <w:t>32% (15%–40%);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D48E7"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3950A1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9CE94" w14:textId="77777777" w:rsidR="00CC38C6" w:rsidRDefault="001F5491">
            <w:pPr>
              <w:spacing w:before="40" w:after="40" w:line="240" w:lineRule="auto"/>
              <w:ind w:left="100" w:right="100"/>
            </w:pPr>
            <w:r>
              <w:rPr>
                <w:rFonts w:ascii="Times" w:eastAsia="Times" w:hAnsi="Times" w:cs="Times"/>
                <w:color w:val="111111"/>
                <w:sz w:val="20"/>
                <w:szCs w:val="20"/>
              </w:rPr>
              <w:t>Chronic infection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6CD6C" w14:textId="77777777" w:rsidR="00CC38C6" w:rsidRDefault="001F5491">
            <w:pPr>
              <w:spacing w:before="40" w:after="40" w:line="240" w:lineRule="auto"/>
              <w:ind w:left="100" w:right="100"/>
            </w:pPr>
            <w:r>
              <w:rPr>
                <w:rFonts w:ascii="Times" w:eastAsia="Times" w:hAnsi="Times" w:cs="Times"/>
                <w:color w:val="111111"/>
                <w:sz w:val="20"/>
                <w:szCs w:val="20"/>
              </w:rPr>
              <w:t>Compensated cirrhosis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37C6B" w14:textId="77777777" w:rsidR="00CC38C6" w:rsidRDefault="001F5491">
            <w:pPr>
              <w:spacing w:before="40" w:after="40" w:line="240" w:lineRule="auto"/>
              <w:ind w:left="100" w:right="100"/>
            </w:pPr>
            <w:r>
              <w:rPr>
                <w:rFonts w:ascii="Times" w:eastAsia="Times" w:hAnsi="Times" w:cs="Times"/>
                <w:color w:val="111111"/>
                <w:sz w:val="20"/>
                <w:szCs w:val="20"/>
              </w:rPr>
              <w:t>1.1% (0.5%–1.8%);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8DE4D"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1E83D632"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1C1B7" w14:textId="77777777" w:rsidR="00CC38C6" w:rsidRDefault="001F5491">
            <w:pPr>
              <w:spacing w:before="40" w:after="40" w:line="240" w:lineRule="auto"/>
              <w:ind w:left="100" w:right="100"/>
            </w:pPr>
            <w:r>
              <w:rPr>
                <w:rFonts w:ascii="Times" w:eastAsia="Times" w:hAnsi="Times" w:cs="Times"/>
                <w:color w:val="111111"/>
                <w:sz w:val="20"/>
                <w:szCs w:val="20"/>
              </w:rPr>
              <w:t>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6178C0" w14:textId="77777777" w:rsidR="00CC38C6" w:rsidRDefault="001F5491">
            <w:pPr>
              <w:spacing w:before="40" w:after="40" w:line="240" w:lineRule="auto"/>
              <w:ind w:left="100" w:right="100"/>
            </w:pPr>
            <w:r>
              <w:rPr>
                <w:rFonts w:ascii="Times" w:eastAsia="Times" w:hAnsi="Times" w:cs="Times"/>
                <w:color w:val="111111"/>
                <w:sz w:val="20"/>
                <w:szCs w:val="20"/>
              </w:rPr>
              <w:t>Decompensated cirrhosis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22D7A" w14:textId="77777777" w:rsidR="00CC38C6" w:rsidRDefault="001F5491">
            <w:pPr>
              <w:spacing w:before="40" w:after="40" w:line="240" w:lineRule="auto"/>
              <w:ind w:left="100" w:right="100"/>
            </w:pPr>
            <w:r>
              <w:rPr>
                <w:rFonts w:ascii="Times" w:eastAsia="Times" w:hAnsi="Times" w:cs="Times"/>
                <w:color w:val="111111"/>
                <w:sz w:val="20"/>
                <w:szCs w:val="20"/>
              </w:rPr>
              <w:t>6.4% (3%–7%);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75EFD"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D62252C"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CFE2D"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FDF29"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1076E" w14:textId="77777777" w:rsidR="00CC38C6" w:rsidRDefault="001F5491">
            <w:pPr>
              <w:spacing w:before="40" w:after="40" w:line="240" w:lineRule="auto"/>
              <w:ind w:left="100" w:right="100"/>
            </w:pPr>
            <w:r>
              <w:rPr>
                <w:rFonts w:ascii="Times" w:eastAsia="Times" w:hAnsi="Times" w:cs="Times"/>
                <w:color w:val="111111"/>
                <w:sz w:val="20"/>
                <w:szCs w:val="20"/>
              </w:rPr>
              <w:t>3.6% (1.5%–4%);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6D123"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0E6835B"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8F3C2" w14:textId="77777777" w:rsidR="00CC38C6" w:rsidRDefault="001F5491">
            <w:pPr>
              <w:spacing w:before="40" w:after="40" w:line="240" w:lineRule="auto"/>
              <w:ind w:left="100" w:right="100"/>
            </w:pPr>
            <w:r>
              <w:rPr>
                <w:rFonts w:ascii="Times" w:eastAsia="Times" w:hAnsi="Times" w:cs="Times"/>
                <w:color w:val="111111"/>
                <w:sz w:val="20"/>
                <w:szCs w:val="20"/>
              </w:rPr>
              <w:t>Decompensated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C2D19"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AE6D6" w14:textId="77777777" w:rsidR="00CC38C6" w:rsidRDefault="001F5491">
            <w:pPr>
              <w:spacing w:before="40" w:after="40" w:line="240" w:lineRule="auto"/>
              <w:ind w:left="100" w:right="100"/>
            </w:pPr>
            <w:r>
              <w:rPr>
                <w:rFonts w:ascii="Times" w:eastAsia="Times" w:hAnsi="Times" w:cs="Times"/>
                <w:color w:val="111111"/>
                <w:sz w:val="20"/>
                <w:szCs w:val="20"/>
              </w:rPr>
              <w:t>6.8% (4.1%–9.9%);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64F8B"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C8EB884"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9F747"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021A1" w14:textId="77777777" w:rsidR="00CC38C6" w:rsidRDefault="001F5491">
            <w:pPr>
              <w:spacing w:before="40" w:after="40" w:line="240" w:lineRule="auto"/>
              <w:ind w:left="100" w:right="100"/>
            </w:pPr>
            <w:r>
              <w:rPr>
                <w:rFonts w:ascii="Times" w:eastAsia="Times" w:hAnsi="Times" w:cs="Times"/>
                <w:color w:val="111111"/>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6F83A" w14:textId="77777777" w:rsidR="00CC38C6" w:rsidRDefault="001F5491">
            <w:pPr>
              <w:spacing w:before="40" w:after="40" w:line="240" w:lineRule="auto"/>
              <w:ind w:left="100" w:right="100"/>
            </w:pPr>
            <w:r>
              <w:rPr>
                <w:rFonts w:ascii="Times" w:eastAsia="Times" w:hAnsi="Times" w:cs="Times"/>
                <w:color w:val="111111"/>
                <w:sz w:val="20"/>
                <w:szCs w:val="20"/>
              </w:rPr>
              <w:t>16.8% (12%–40%);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DA1A2"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07873E1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972AC" w14:textId="77777777" w:rsidR="00CC38C6" w:rsidRDefault="001F5491">
            <w:pPr>
              <w:spacing w:before="40" w:after="40" w:line="240" w:lineRule="auto"/>
              <w:ind w:left="100" w:right="100"/>
            </w:pPr>
            <w:r>
              <w:rPr>
                <w:rFonts w:ascii="Times" w:eastAsia="Times" w:hAnsi="Times" w:cs="Times"/>
                <w:color w:val="111111"/>
                <w:sz w:val="20"/>
                <w:szCs w:val="20"/>
              </w:rPr>
              <w:t>Hepatocellular carcinoma</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11EB3" w14:textId="77777777" w:rsidR="00CC38C6" w:rsidRDefault="001F5491">
            <w:pPr>
              <w:spacing w:before="40" w:after="40" w:line="240" w:lineRule="auto"/>
              <w:ind w:left="100" w:right="100"/>
            </w:pPr>
            <w:r>
              <w:rPr>
                <w:rFonts w:ascii="Times" w:eastAsia="Times" w:hAnsi="Times" w:cs="Times"/>
                <w:color w:val="111111"/>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3C0A6" w14:textId="77777777" w:rsidR="00CC38C6" w:rsidRDefault="001F5491">
            <w:pPr>
              <w:spacing w:before="40" w:after="40" w:line="240" w:lineRule="auto"/>
              <w:ind w:left="100" w:right="100"/>
            </w:pPr>
            <w:r>
              <w:rPr>
                <w:rFonts w:ascii="Times" w:eastAsia="Times" w:hAnsi="Times" w:cs="Times"/>
                <w:color w:val="111111"/>
                <w:sz w:val="20"/>
                <w:szCs w:val="20"/>
              </w:rPr>
              <w:t>60.5% (30%–80%);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27173"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04512ECE"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A66C99B" w14:textId="77777777" w:rsidR="00CC38C6" w:rsidRDefault="001F5491">
            <w:pPr>
              <w:spacing w:before="40" w:after="40" w:line="240" w:lineRule="auto"/>
              <w:ind w:left="100" w:right="100"/>
            </w:pPr>
            <w:r>
              <w:rPr>
                <w:rFonts w:ascii="Times" w:eastAsia="Times" w:hAnsi="Times" w:cs="Times"/>
                <w:color w:val="111111"/>
                <w:sz w:val="20"/>
                <w:szCs w:val="20"/>
              </w:rPr>
              <w:t>HCV treatment effectiveness</w:t>
            </w:r>
          </w:p>
        </w:tc>
      </w:tr>
      <w:tr w:rsidR="00CC38C6" w14:paraId="642DAD25"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D531A" w14:textId="77777777" w:rsidR="00CC38C6" w:rsidRDefault="001F5491">
            <w:pPr>
              <w:spacing w:before="40" w:after="40" w:line="240" w:lineRule="auto"/>
              <w:ind w:left="100" w:right="100"/>
            </w:pPr>
            <w:r>
              <w:rPr>
                <w:rFonts w:ascii="Times" w:eastAsia="Times" w:hAnsi="Times" w:cs="Times"/>
                <w:color w:val="111111"/>
                <w:sz w:val="20"/>
                <w:szCs w:val="20"/>
              </w:rPr>
              <w:t>ART states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9E41D"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0F3F2"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95% (90%–99%);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B425D"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47E4A96"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7586097" w14:textId="77777777" w:rsidR="00CC38C6" w:rsidRDefault="001F5491">
            <w:pPr>
              <w:spacing w:before="40" w:after="40" w:line="240" w:lineRule="auto"/>
              <w:ind w:left="100" w:right="100"/>
            </w:pPr>
            <w:r>
              <w:rPr>
                <w:rFonts w:ascii="Times" w:eastAsia="Times" w:hAnsi="Times" w:cs="Times"/>
                <w:color w:val="111111"/>
                <w:sz w:val="20"/>
                <w:szCs w:val="20"/>
              </w:rPr>
              <w:t>HCV treatment uptake</w:t>
            </w:r>
          </w:p>
        </w:tc>
      </w:tr>
      <w:tr w:rsidR="00CC38C6" w14:paraId="7A0A72E8"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02C25" w14:textId="77777777" w:rsidR="00CC38C6" w:rsidRDefault="001F5491">
            <w:pPr>
              <w:spacing w:before="40" w:after="40" w:line="240" w:lineRule="auto"/>
              <w:ind w:left="100" w:right="100"/>
            </w:pPr>
            <w:r>
              <w:rPr>
                <w:rFonts w:ascii="Times" w:eastAsia="Times" w:hAnsi="Times" w:cs="Times"/>
                <w:color w:val="111111"/>
                <w:sz w:val="20"/>
                <w:szCs w:val="20"/>
              </w:rPr>
              <w:t>Initiation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AA3E23"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Acute, in treatment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175D0" w14:textId="77777777" w:rsidR="00CC38C6" w:rsidRDefault="001F5491">
            <w:pPr>
              <w:spacing w:before="40" w:after="40" w:line="240" w:lineRule="auto"/>
              <w:ind w:left="100" w:right="100"/>
              <w:rPr>
                <w:ins w:id="39" w:author="Alton Russell" w:date="2020-12-17T08:47:00Z"/>
                <w:rFonts w:ascii="Times" w:eastAsia="Times" w:hAnsi="Times" w:cs="Times"/>
                <w:color w:val="111111"/>
                <w:sz w:val="20"/>
                <w:szCs w:val="20"/>
                <w:highlight w:val="yellow"/>
              </w:rPr>
            </w:pPr>
            <w:r w:rsidRPr="001F5491">
              <w:rPr>
                <w:rFonts w:ascii="Times" w:eastAsia="Times" w:hAnsi="Times" w:cs="Times"/>
                <w:color w:val="111111"/>
                <w:sz w:val="20"/>
                <w:szCs w:val="20"/>
                <w:highlight w:val="yellow"/>
              </w:rPr>
              <w:t>10% (0%–25%); PERT</w:t>
            </w:r>
          </w:p>
          <w:p w14:paraId="171EB57C" w14:textId="458AE9A0" w:rsidR="005C4729" w:rsidRPr="001F5491" w:rsidRDefault="005C4729">
            <w:pPr>
              <w:spacing w:before="40" w:after="40" w:line="240" w:lineRule="auto"/>
              <w:ind w:left="100" w:right="100"/>
              <w:rPr>
                <w:highlight w:val="yellow"/>
              </w:rPr>
            </w:pP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517B0"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4FCBDD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7226B" w14:textId="77777777" w:rsidR="00CC38C6" w:rsidRDefault="001F5491">
            <w:pPr>
              <w:spacing w:before="40" w:after="40" w:line="240" w:lineRule="auto"/>
              <w:ind w:left="100" w:right="100"/>
            </w:pPr>
            <w:r>
              <w:rPr>
                <w:rFonts w:ascii="Times" w:eastAsia="Times" w:hAnsi="Times" w:cs="Times"/>
                <w:color w:val="111111"/>
                <w:sz w:val="20"/>
                <w:szCs w:val="20"/>
              </w:rPr>
              <w:t>Chronic infection</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051B1"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On ART with chronic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0F7DC" w14:textId="49EB89B9" w:rsidR="00CC38C6" w:rsidRDefault="001F5491">
            <w:pPr>
              <w:spacing w:before="40" w:after="40" w:line="240" w:lineRule="auto"/>
              <w:ind w:left="100" w:right="100"/>
              <w:rPr>
                <w:ins w:id="40" w:author="Alton Russell" w:date="2020-12-17T09:05:00Z"/>
                <w:rFonts w:ascii="Times" w:eastAsia="Times" w:hAnsi="Times" w:cs="Times"/>
                <w:color w:val="111111"/>
                <w:sz w:val="20"/>
                <w:szCs w:val="20"/>
                <w:highlight w:val="yellow"/>
              </w:rPr>
            </w:pPr>
            <w:del w:id="41" w:author="Alton Russell" w:date="2020-12-17T09:05:00Z">
              <w:r w:rsidRPr="001F5491" w:rsidDel="004C00B0">
                <w:rPr>
                  <w:rFonts w:ascii="Times" w:eastAsia="Times" w:hAnsi="Times" w:cs="Times"/>
                  <w:color w:val="111111"/>
                  <w:sz w:val="20"/>
                  <w:szCs w:val="20"/>
                  <w:highlight w:val="yellow"/>
                </w:rPr>
                <w:delText xml:space="preserve">60% (40%–80%); </w:delText>
              </w:r>
            </w:del>
            <w:r w:rsidRPr="001F5491">
              <w:rPr>
                <w:rFonts w:ascii="Times" w:eastAsia="Times" w:hAnsi="Times" w:cs="Times"/>
                <w:color w:val="111111"/>
                <w:sz w:val="20"/>
                <w:szCs w:val="20"/>
                <w:highlight w:val="yellow"/>
              </w:rPr>
              <w:t>PERT</w:t>
            </w:r>
            <w:ins w:id="42" w:author="Alton Russell" w:date="2020-12-17T09:05:00Z">
              <w:r w:rsidR="004C00B0">
                <w:rPr>
                  <w:rFonts w:ascii="Times" w:eastAsia="Times" w:hAnsi="Times" w:cs="Times"/>
                  <w:color w:val="111111"/>
                  <w:sz w:val="20"/>
                  <w:szCs w:val="20"/>
                  <w:highlight w:val="yellow"/>
                </w:rPr>
                <w:t xml:space="preserve"> </w:t>
              </w:r>
            </w:ins>
          </w:p>
          <w:p w14:paraId="2F802082" w14:textId="77777777" w:rsidR="004C00B0" w:rsidRDefault="004C00B0">
            <w:pPr>
              <w:spacing w:before="40" w:after="40" w:line="240" w:lineRule="auto"/>
              <w:ind w:left="100" w:right="100"/>
              <w:rPr>
                <w:ins w:id="43" w:author="Alton Russell" w:date="2020-12-17T09:05:00Z"/>
                <w:rFonts w:ascii="Times" w:eastAsia="Times" w:hAnsi="Times" w:cs="Times"/>
                <w:color w:val="111111"/>
                <w:sz w:val="20"/>
                <w:szCs w:val="20"/>
                <w:highlight w:val="yellow"/>
              </w:rPr>
            </w:pPr>
          </w:p>
          <w:p w14:paraId="1DEABFA8" w14:textId="7010A735" w:rsidR="004C00B0" w:rsidRPr="001F5491" w:rsidRDefault="004C00B0">
            <w:pPr>
              <w:spacing w:before="40" w:after="40" w:line="240" w:lineRule="auto"/>
              <w:ind w:left="100" w:right="100"/>
              <w:rPr>
                <w:highlight w:val="yellow"/>
              </w:rPr>
            </w:pPr>
            <w:ins w:id="44" w:author="Alton Russell" w:date="2020-12-17T09:05:00Z">
              <w:r>
                <w:rPr>
                  <w:rFonts w:ascii="Times" w:eastAsia="Times" w:hAnsi="Times" w:cs="Times"/>
                  <w:color w:val="111111"/>
                  <w:sz w:val="20"/>
                  <w:szCs w:val="20"/>
                  <w:highlight w:val="yellow"/>
                </w:rPr>
                <w:t>10% (5% - 30%)</w:t>
              </w:r>
            </w:ins>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74707"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528146F1"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AF8CE" w14:textId="77777777" w:rsidR="00CC38C6" w:rsidRDefault="001F5491">
            <w:pPr>
              <w:spacing w:before="40" w:after="40" w:line="240" w:lineRule="auto"/>
              <w:ind w:left="100" w:right="100"/>
            </w:pPr>
            <w:r>
              <w:rPr>
                <w:rFonts w:ascii="Times" w:eastAsia="Times" w:hAnsi="Times" w:cs="Times"/>
                <w:color w:val="111111"/>
                <w:sz w:val="20"/>
                <w:szCs w:val="20"/>
              </w:rPr>
              <w:t>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7D6AB"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On ART with compensated cirrhosis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F3CF2" w14:textId="0031C917" w:rsidR="00CC38C6" w:rsidRDefault="001F5491">
            <w:pPr>
              <w:spacing w:before="40" w:after="40" w:line="240" w:lineRule="auto"/>
              <w:ind w:left="100" w:right="100"/>
              <w:rPr>
                <w:ins w:id="45" w:author="Alton Russell" w:date="2020-12-17T09:06:00Z"/>
                <w:rFonts w:ascii="Times" w:eastAsia="Times" w:hAnsi="Times" w:cs="Times"/>
                <w:color w:val="111111"/>
                <w:sz w:val="20"/>
                <w:szCs w:val="20"/>
                <w:highlight w:val="yellow"/>
              </w:rPr>
            </w:pPr>
            <w:del w:id="46" w:author="Alton Russell" w:date="2020-12-17T09:07:00Z">
              <w:r w:rsidRPr="001F5491" w:rsidDel="004C00B0">
                <w:rPr>
                  <w:rFonts w:ascii="Times" w:eastAsia="Times" w:hAnsi="Times" w:cs="Times"/>
                  <w:color w:val="111111"/>
                  <w:sz w:val="20"/>
                  <w:szCs w:val="20"/>
                  <w:highlight w:val="yellow"/>
                </w:rPr>
                <w:delText xml:space="preserve">70% (50%–90%); </w:delText>
              </w:r>
            </w:del>
            <w:r w:rsidRPr="001F5491">
              <w:rPr>
                <w:rFonts w:ascii="Times" w:eastAsia="Times" w:hAnsi="Times" w:cs="Times"/>
                <w:color w:val="111111"/>
                <w:sz w:val="20"/>
                <w:szCs w:val="20"/>
                <w:highlight w:val="yellow"/>
              </w:rPr>
              <w:t>PERT</w:t>
            </w:r>
          </w:p>
          <w:p w14:paraId="28F3442D" w14:textId="74456BFB" w:rsidR="004C00B0" w:rsidRPr="001F5491" w:rsidRDefault="004C00B0" w:rsidP="004C00B0">
            <w:pPr>
              <w:spacing w:before="40" w:after="40" w:line="240" w:lineRule="auto"/>
              <w:ind w:right="100"/>
              <w:rPr>
                <w:highlight w:val="yellow"/>
              </w:rPr>
              <w:pPrChange w:id="47" w:author="Alton Russell" w:date="2020-12-17T09:07:00Z">
                <w:pPr>
                  <w:spacing w:before="40" w:after="40" w:line="240" w:lineRule="auto"/>
                  <w:ind w:left="100" w:right="100"/>
                </w:pPr>
              </w:pPrChange>
            </w:pPr>
            <w:ins w:id="48" w:author="Alton Russell" w:date="2020-12-17T09:07:00Z">
              <w:r>
                <w:rPr>
                  <w:highlight w:val="yellow"/>
                </w:rPr>
                <w:t xml:space="preserve">30% </w:t>
              </w:r>
            </w:ins>
            <w:ins w:id="49" w:author="Alton Russell" w:date="2020-12-17T09:08:00Z">
              <w:r>
                <w:rPr>
                  <w:highlight w:val="yellow"/>
                </w:rPr>
                <w:t xml:space="preserve">(10% - </w:t>
              </w:r>
            </w:ins>
            <w:ins w:id="50" w:author="Alton Russell" w:date="2020-12-17T09:09:00Z">
              <w:r>
                <w:rPr>
                  <w:highlight w:val="yellow"/>
                </w:rPr>
                <w:t>40%</w:t>
              </w:r>
            </w:ins>
            <w:ins w:id="51" w:author="Alton Russell" w:date="2020-12-17T09:08:00Z">
              <w:r>
                <w:rPr>
                  <w:highlight w:val="yellow"/>
                </w:rPr>
                <w:t>)</w:t>
              </w:r>
            </w:ins>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B351D"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64D495C"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B683D" w14:textId="77777777" w:rsidR="00CC38C6" w:rsidRDefault="001F5491">
            <w:pPr>
              <w:spacing w:before="40" w:after="40" w:line="240" w:lineRule="auto"/>
              <w:ind w:left="100" w:right="100"/>
            </w:pPr>
            <w:r>
              <w:rPr>
                <w:rFonts w:ascii="Times" w:eastAsia="Times" w:hAnsi="Times" w:cs="Times"/>
                <w:color w:val="111111"/>
                <w:sz w:val="20"/>
                <w:szCs w:val="20"/>
              </w:rPr>
              <w:t>Decompensated cirrhosis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ABA16"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On ART with decompensated cirrhosis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1B43D" w14:textId="77777777" w:rsidR="00CC38C6" w:rsidRPr="001F5491" w:rsidRDefault="001F5491">
            <w:pPr>
              <w:spacing w:before="40" w:after="40" w:line="240" w:lineRule="auto"/>
              <w:ind w:left="100" w:right="100"/>
              <w:rPr>
                <w:highlight w:val="yellow"/>
              </w:rPr>
            </w:pPr>
            <w:r w:rsidRPr="001F5491">
              <w:rPr>
                <w:rFonts w:ascii="Times" w:eastAsia="Times" w:hAnsi="Times" w:cs="Times"/>
                <w:color w:val="111111"/>
                <w:sz w:val="20"/>
                <w:szCs w:val="20"/>
                <w:highlight w:val="yellow"/>
              </w:rPr>
              <w:t>70% (50%–90%);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C3E42"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1D9B4E1"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E043107" w14:textId="77777777" w:rsidR="00CC38C6" w:rsidRDefault="001F5491">
            <w:pPr>
              <w:spacing w:before="40" w:after="40" w:line="240" w:lineRule="auto"/>
              <w:ind w:left="100" w:right="100"/>
            </w:pPr>
            <w:r>
              <w:rPr>
                <w:rFonts w:ascii="Times" w:eastAsia="Times" w:hAnsi="Times" w:cs="Times"/>
                <w:color w:val="111111"/>
                <w:sz w:val="20"/>
                <w:szCs w:val="20"/>
              </w:rPr>
              <w:t>HIV natural history</w:t>
            </w:r>
          </w:p>
        </w:tc>
      </w:tr>
      <w:tr w:rsidR="00CC38C6" w14:paraId="2A3C38DD"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D05B0" w14:textId="77777777" w:rsidR="00CC38C6" w:rsidRDefault="001F5491">
            <w:pPr>
              <w:spacing w:before="40" w:after="40" w:line="240" w:lineRule="auto"/>
              <w:ind w:left="100" w:right="100"/>
            </w:pPr>
            <w:r>
              <w:rPr>
                <w:rFonts w:ascii="Times" w:eastAsia="Times" w:hAnsi="Times" w:cs="Times"/>
                <w:color w:val="111111"/>
                <w:sz w:val="20"/>
                <w:szCs w:val="20"/>
              </w:rPr>
              <w:t>No ART, 3+ years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004A2" w14:textId="77777777" w:rsidR="00CC38C6" w:rsidRDefault="001F5491">
            <w:pPr>
              <w:spacing w:before="40" w:after="40" w:line="240" w:lineRule="auto"/>
              <w:ind w:left="100" w:right="100"/>
            </w:pPr>
            <w:r>
              <w:rPr>
                <w:rFonts w:ascii="Times" w:eastAsia="Times" w:hAnsi="Times" w:cs="Times"/>
                <w:color w:val="111111"/>
                <w:sz w:val="20"/>
                <w:szCs w:val="20"/>
              </w:rPr>
              <w:t>AIDS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E9091" w14:textId="77777777" w:rsidR="00CC38C6" w:rsidRDefault="001F5491">
            <w:pPr>
              <w:spacing w:before="40" w:after="40" w:line="240" w:lineRule="auto"/>
              <w:ind w:left="100" w:right="100"/>
            </w:pPr>
            <w:r>
              <w:rPr>
                <w:rFonts w:ascii="Times" w:eastAsia="Times" w:hAnsi="Times" w:cs="Times"/>
                <w:color w:val="111111"/>
                <w:sz w:val="20"/>
                <w:szCs w:val="20"/>
              </w:rPr>
              <w:t>4.21% (3.07%–5.62%);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D0316"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466D828"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E2FE7"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0A4E9" w14:textId="77777777" w:rsidR="00CC38C6" w:rsidRDefault="001F5491">
            <w:pPr>
              <w:spacing w:before="40" w:after="40" w:line="240" w:lineRule="auto"/>
              <w:ind w:left="100" w:right="100"/>
            </w:pPr>
            <w:r>
              <w:rPr>
                <w:rFonts w:ascii="Times" w:eastAsia="Times" w:hAnsi="Times" w:cs="Times"/>
                <w:color w:val="111111"/>
                <w:sz w:val="20"/>
                <w:szCs w:val="20"/>
              </w:rPr>
              <w:t>AIDS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33904" w14:textId="77777777" w:rsidR="00CC38C6" w:rsidRDefault="001F5491">
            <w:pPr>
              <w:spacing w:before="40" w:after="40" w:line="240" w:lineRule="auto"/>
              <w:ind w:left="100" w:right="100"/>
            </w:pPr>
            <w:r>
              <w:rPr>
                <w:rFonts w:ascii="Times" w:eastAsia="Times" w:hAnsi="Times" w:cs="Times"/>
                <w:color w:val="111111"/>
                <w:sz w:val="20"/>
                <w:szCs w:val="20"/>
              </w:rPr>
              <w:t>15% (10.1%–22.6%);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F1508"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78DD73F"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F40F0"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AF8D3" w14:textId="77777777" w:rsidR="00CC38C6" w:rsidRDefault="001F5491">
            <w:pPr>
              <w:spacing w:before="40" w:after="40" w:line="240" w:lineRule="auto"/>
              <w:ind w:left="100" w:right="100"/>
            </w:pPr>
            <w:r>
              <w:rPr>
                <w:rFonts w:ascii="Times" w:eastAsia="Times" w:hAnsi="Times" w:cs="Times"/>
                <w:color w:val="111111"/>
                <w:sz w:val="20"/>
                <w:szCs w:val="20"/>
              </w:rPr>
              <w:t>HIV-related death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894FD" w14:textId="77777777" w:rsidR="00CC38C6" w:rsidRDefault="001F5491">
            <w:pPr>
              <w:spacing w:before="40" w:after="40" w:line="240" w:lineRule="auto"/>
              <w:ind w:left="100" w:right="100"/>
            </w:pPr>
            <w:r>
              <w:rPr>
                <w:rFonts w:ascii="Times" w:eastAsia="Times" w:hAnsi="Times" w:cs="Times"/>
                <w:color w:val="111111"/>
                <w:sz w:val="20"/>
                <w:szCs w:val="20"/>
              </w:rPr>
              <w:t>1.5% (0%–6.9%);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87BAF"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37D30DF"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74A3B"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771B4" w14:textId="77777777" w:rsidR="00CC38C6" w:rsidRDefault="001F5491">
            <w:pPr>
              <w:spacing w:before="40" w:after="40" w:line="240" w:lineRule="auto"/>
              <w:ind w:left="100" w:right="100"/>
            </w:pPr>
            <w:r>
              <w:rPr>
                <w:rFonts w:ascii="Times" w:eastAsia="Times" w:hAnsi="Times" w:cs="Times"/>
                <w:color w:val="111111"/>
                <w:sz w:val="20"/>
                <w:szCs w:val="20"/>
              </w:rPr>
              <w:t>HIV-related death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1F00B" w14:textId="77777777" w:rsidR="00CC38C6" w:rsidRDefault="001F5491">
            <w:pPr>
              <w:spacing w:before="40" w:after="40" w:line="240" w:lineRule="auto"/>
              <w:ind w:left="100" w:right="100"/>
            </w:pPr>
            <w:r>
              <w:rPr>
                <w:rFonts w:ascii="Times" w:eastAsia="Times" w:hAnsi="Times" w:cs="Times"/>
                <w:color w:val="111111"/>
                <w:sz w:val="20"/>
                <w:szCs w:val="20"/>
              </w:rPr>
              <w:t>0% (0%–5.5%);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28DF8"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622ECE54" w14:textId="77777777">
        <w:trPr>
          <w:cantSplit/>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8A352" w14:textId="77777777" w:rsidR="00CC38C6" w:rsidRDefault="001F5491">
            <w:pPr>
              <w:spacing w:before="40" w:after="40" w:line="240" w:lineRule="auto"/>
              <w:ind w:left="100" w:right="100"/>
            </w:pPr>
            <w:r>
              <w:rPr>
                <w:rFonts w:ascii="Times" w:eastAsia="Times" w:hAnsi="Times" w:cs="Times"/>
                <w:color w:val="111111"/>
                <w:sz w:val="20"/>
                <w:szCs w:val="20"/>
              </w:rPr>
              <w:t>AIDS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E3F22" w14:textId="77777777" w:rsidR="00CC38C6" w:rsidRDefault="001F5491">
            <w:pPr>
              <w:spacing w:before="40" w:after="40" w:line="240" w:lineRule="auto"/>
              <w:ind w:left="100" w:right="100"/>
            </w:pPr>
            <w:r>
              <w:rPr>
                <w:rFonts w:ascii="Times" w:eastAsia="Times" w:hAnsi="Times" w:cs="Times"/>
                <w:color w:val="111111"/>
                <w:sz w:val="20"/>
                <w:szCs w:val="20"/>
              </w:rPr>
              <w:t>HIV-related death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8B39F" w14:textId="77777777" w:rsidR="00CC38C6" w:rsidRDefault="001F5491">
            <w:pPr>
              <w:spacing w:before="40" w:after="40" w:line="240" w:lineRule="auto"/>
              <w:ind w:left="100" w:right="100"/>
            </w:pPr>
            <w:r>
              <w:rPr>
                <w:rFonts w:ascii="Times" w:eastAsia="Times" w:hAnsi="Times" w:cs="Times"/>
                <w:color w:val="111111"/>
                <w:sz w:val="20"/>
                <w:szCs w:val="20"/>
              </w:rPr>
              <w:t>60.2% (32.4%–60.2%);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FC468"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5216033E" w14:textId="77777777">
        <w:trPr>
          <w:cantSplit/>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E52CB" w14:textId="77777777" w:rsidR="00CC38C6" w:rsidRDefault="00CC38C6">
            <w:pPr>
              <w:spacing w:before="40" w:after="40" w:line="240" w:lineRule="auto"/>
              <w:ind w:left="100" w:right="100"/>
            </w:pP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B0D44" w14:textId="77777777" w:rsidR="00CC38C6" w:rsidRDefault="001F5491">
            <w:pPr>
              <w:spacing w:before="40" w:after="40" w:line="240" w:lineRule="auto"/>
              <w:ind w:left="100" w:right="100"/>
            </w:pPr>
            <w:r>
              <w:rPr>
                <w:rFonts w:ascii="Times" w:eastAsia="Times" w:hAnsi="Times" w:cs="Times"/>
                <w:color w:val="111111"/>
                <w:sz w:val="20"/>
                <w:szCs w:val="20"/>
              </w:rPr>
              <w:t>HIV-related death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8A32C" w14:textId="77777777" w:rsidR="00CC38C6" w:rsidRDefault="001F5491">
            <w:pPr>
              <w:spacing w:before="40" w:after="40" w:line="240" w:lineRule="auto"/>
              <w:ind w:left="100" w:right="100"/>
            </w:pPr>
            <w:r>
              <w:rPr>
                <w:rFonts w:ascii="Times" w:eastAsia="Times" w:hAnsi="Times" w:cs="Times"/>
                <w:color w:val="111111"/>
                <w:sz w:val="20"/>
                <w:szCs w:val="20"/>
              </w:rPr>
              <w:t>61.5% (28.6%–64.9%);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8B509"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2EC050A5" w14:textId="77777777">
        <w:trPr>
          <w:cantSplit/>
          <w:jc w:val="center"/>
        </w:trPr>
        <w:tc>
          <w:tcPr>
            <w:tcW w:w="864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31874DCC" w14:textId="77777777" w:rsidR="00CC38C6" w:rsidRDefault="001F5491">
            <w:pPr>
              <w:spacing w:before="40" w:after="40" w:line="240" w:lineRule="auto"/>
              <w:ind w:left="100" w:right="100"/>
            </w:pPr>
            <w:r>
              <w:rPr>
                <w:rFonts w:ascii="Times" w:eastAsia="Times" w:hAnsi="Times" w:cs="Times"/>
                <w:color w:val="111111"/>
                <w:sz w:val="20"/>
                <w:szCs w:val="20"/>
              </w:rPr>
              <w:t>HIV treatment uptake</w:t>
            </w:r>
          </w:p>
        </w:tc>
      </w:tr>
      <w:tr w:rsidR="00CC38C6" w14:paraId="1B850A54"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29300" w14:textId="77777777" w:rsidR="00CC38C6" w:rsidRDefault="001F5491">
            <w:pPr>
              <w:spacing w:before="40" w:after="40" w:line="240" w:lineRule="auto"/>
              <w:ind w:left="100" w:right="100"/>
            </w:pPr>
            <w:r>
              <w:rPr>
                <w:rFonts w:ascii="Times" w:eastAsia="Times" w:hAnsi="Times" w:cs="Times"/>
                <w:color w:val="111111"/>
                <w:sz w:val="20"/>
                <w:szCs w:val="20"/>
              </w:rPr>
              <w:t>No ART, 1st year</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E1E4B" w14:textId="77777777" w:rsidR="00CC38C6" w:rsidRDefault="001F5491">
            <w:pPr>
              <w:spacing w:before="40" w:after="40" w:line="240" w:lineRule="auto"/>
              <w:ind w:left="100" w:right="100"/>
            </w:pPr>
            <w:r>
              <w:rPr>
                <w:rFonts w:ascii="Times" w:eastAsia="Times" w:hAnsi="Times" w:cs="Times"/>
                <w:color w:val="111111"/>
                <w:sz w:val="20"/>
                <w:szCs w:val="20"/>
              </w:rPr>
              <w:t>On ART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D2566" w14:textId="77777777" w:rsidR="00CC38C6" w:rsidRDefault="001F5491">
            <w:pPr>
              <w:spacing w:before="40" w:after="40" w:line="240" w:lineRule="auto"/>
              <w:ind w:left="100" w:right="100"/>
            </w:pPr>
            <w:r>
              <w:rPr>
                <w:rFonts w:ascii="Times" w:eastAsia="Times" w:hAnsi="Times" w:cs="Times"/>
                <w:color w:val="111111"/>
                <w:sz w:val="20"/>
                <w:szCs w:val="20"/>
              </w:rPr>
              <w:t>60% (30%–90%);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08117"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4F4C22D7"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9EA1E" w14:textId="77777777" w:rsidR="00CC38C6" w:rsidRDefault="001F5491">
            <w:pPr>
              <w:spacing w:before="40" w:after="40" w:line="240" w:lineRule="auto"/>
              <w:ind w:left="100" w:right="100"/>
            </w:pPr>
            <w:r>
              <w:rPr>
                <w:rFonts w:ascii="Times" w:eastAsia="Times" w:hAnsi="Times" w:cs="Times"/>
                <w:color w:val="111111"/>
                <w:sz w:val="20"/>
                <w:szCs w:val="20"/>
              </w:rPr>
              <w:t>No ART, 2nd year</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7642D" w14:textId="77777777" w:rsidR="00CC38C6" w:rsidRDefault="001F5491">
            <w:pPr>
              <w:spacing w:before="40" w:after="40" w:line="240" w:lineRule="auto"/>
              <w:ind w:left="100" w:right="100"/>
            </w:pPr>
            <w:r>
              <w:rPr>
                <w:rFonts w:ascii="Times" w:eastAsia="Times" w:hAnsi="Times" w:cs="Times"/>
                <w:color w:val="111111"/>
                <w:sz w:val="20"/>
                <w:szCs w:val="20"/>
              </w:rPr>
              <w:t>On ART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5B0609" w14:textId="77777777" w:rsidR="00CC38C6" w:rsidRDefault="001F5491">
            <w:pPr>
              <w:spacing w:before="40" w:after="40" w:line="240" w:lineRule="auto"/>
              <w:ind w:left="100" w:right="100"/>
            </w:pPr>
            <w:r>
              <w:rPr>
                <w:rFonts w:ascii="Times" w:eastAsia="Times" w:hAnsi="Times" w:cs="Times"/>
                <w:color w:val="111111"/>
                <w:sz w:val="20"/>
                <w:szCs w:val="20"/>
              </w:rPr>
              <w:t>60% (30%–90%);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03727D" w14:textId="77777777" w:rsidR="00CC38C6" w:rsidRDefault="001F5491">
            <w:pPr>
              <w:spacing w:before="40" w:after="40" w:line="240" w:lineRule="auto"/>
              <w:ind w:left="100" w:right="100"/>
            </w:pPr>
            <w:r>
              <w:rPr>
                <w:rFonts w:ascii="Times" w:eastAsia="Times" w:hAnsi="Times" w:cs="Times"/>
                <w:color w:val="111111"/>
                <w:sz w:val="20"/>
                <w:szCs w:val="20"/>
              </w:rPr>
              <w:t>#</w:t>
            </w:r>
          </w:p>
        </w:tc>
      </w:tr>
      <w:tr w:rsidR="00CC38C6" w14:paraId="36AA220E" w14:textId="7777777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16EA5" w14:textId="77777777" w:rsidR="00CC38C6" w:rsidRDefault="001F5491">
            <w:pPr>
              <w:spacing w:before="40" w:after="40" w:line="240" w:lineRule="auto"/>
              <w:ind w:left="100" w:right="100"/>
            </w:pPr>
            <w:r>
              <w:rPr>
                <w:rFonts w:ascii="Times" w:eastAsia="Times" w:hAnsi="Times" w:cs="Times"/>
                <w:color w:val="111111"/>
                <w:sz w:val="20"/>
                <w:szCs w:val="20"/>
              </w:rPr>
              <w:t>No ART, 3+ years</w:t>
            </w:r>
          </w:p>
        </w:tc>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E6FEF" w14:textId="77777777" w:rsidR="00CC38C6" w:rsidRDefault="001F5491">
            <w:pPr>
              <w:spacing w:before="40" w:after="40" w:line="240" w:lineRule="auto"/>
              <w:ind w:left="100" w:right="100"/>
            </w:pPr>
            <w:r>
              <w:rPr>
                <w:rFonts w:ascii="Times" w:eastAsia="Times" w:hAnsi="Times" w:cs="Times"/>
                <w:color w:val="111111"/>
                <w:sz w:val="20"/>
                <w:szCs w:val="20"/>
              </w:rPr>
              <w:t>On ART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8DBF3" w14:textId="77777777" w:rsidR="00CC38C6" w:rsidRDefault="001F5491">
            <w:pPr>
              <w:spacing w:before="40" w:after="40" w:line="240" w:lineRule="auto"/>
              <w:ind w:left="100" w:right="100"/>
            </w:pPr>
            <w:r>
              <w:rPr>
                <w:rFonts w:ascii="Times" w:eastAsia="Times" w:hAnsi="Times" w:cs="Times"/>
                <w:color w:val="111111"/>
                <w:sz w:val="20"/>
                <w:szCs w:val="20"/>
              </w:rPr>
              <w:t>60% (30%–90%); PERT</w:t>
            </w:r>
          </w:p>
        </w:tc>
        <w:tc>
          <w:tcPr>
            <w:tcW w:w="86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AAEA1" w14:textId="77777777" w:rsidR="00CC38C6" w:rsidRDefault="001F5491">
            <w:pPr>
              <w:spacing w:before="40" w:after="40" w:line="240" w:lineRule="auto"/>
              <w:ind w:left="100" w:right="100"/>
            </w:pPr>
            <w:r>
              <w:rPr>
                <w:rFonts w:ascii="Times" w:eastAsia="Times" w:hAnsi="Times" w:cs="Times"/>
                <w:color w:val="111111"/>
                <w:sz w:val="20"/>
                <w:szCs w:val="20"/>
              </w:rPr>
              <w:t>#</w:t>
            </w:r>
          </w:p>
        </w:tc>
      </w:tr>
    </w:tbl>
    <w:p w14:paraId="37E940DD" w14:textId="77777777" w:rsidR="00CC38C6" w:rsidRDefault="00CC38C6">
      <w:pPr>
        <w:pStyle w:val="Heading5"/>
      </w:pPr>
      <w:bookmarkStart w:id="52" w:name="section-10"/>
      <w:bookmarkEnd w:id="52"/>
    </w:p>
    <w:p w14:paraId="0A6A2698" w14:textId="77777777" w:rsidR="00CC38C6" w:rsidRDefault="001F5491">
      <w:pPr>
        <w:pStyle w:val="Compact"/>
      </w:pPr>
      <w:r>
        <w:rPr>
          <w:b/>
        </w:rPr>
        <w:t>Table S3</w:t>
      </w:r>
      <w:r>
        <w:t xml:space="preserve"> Calculations used for each disease state (acute illness for sepsis, malaria, febrile non-hemolytic transfusion reactions, and syphilis; annual costs for each disease state in the HBV and HIV Markov models)</w:t>
      </w:r>
    </w:p>
    <w:tbl>
      <w:tblPr>
        <w:tblW w:w="9360" w:type="dxa"/>
        <w:jc w:val="center"/>
        <w:tblLayout w:type="fixed"/>
        <w:tblLook w:val="0420" w:firstRow="1" w:lastRow="0" w:firstColumn="0" w:lastColumn="0" w:noHBand="0" w:noVBand="1"/>
      </w:tblPr>
      <w:tblGrid>
        <w:gridCol w:w="3024"/>
        <w:gridCol w:w="6336"/>
      </w:tblGrid>
      <w:tr w:rsidR="00CC38C6" w14:paraId="44B804C7" w14:textId="77777777">
        <w:trPr>
          <w:cantSplit/>
          <w:tblHeader/>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5575390" w14:textId="77777777" w:rsidR="00CC38C6" w:rsidRDefault="001F5491">
            <w:pPr>
              <w:spacing w:before="40" w:after="40" w:line="240" w:lineRule="auto"/>
              <w:ind w:left="100" w:right="100"/>
            </w:pPr>
            <w:r>
              <w:rPr>
                <w:rFonts w:ascii="Times" w:eastAsia="Times" w:hAnsi="Times" w:cs="Times"/>
                <w:b/>
                <w:color w:val="111111"/>
                <w:sz w:val="20"/>
                <w:szCs w:val="20"/>
              </w:rPr>
              <w:t>Disease state</w:t>
            </w:r>
          </w:p>
        </w:tc>
        <w:tc>
          <w:tcPr>
            <w:tcW w:w="633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22D7396" w14:textId="77777777" w:rsidR="00CC38C6" w:rsidRDefault="001F5491">
            <w:pPr>
              <w:spacing w:before="40" w:after="40" w:line="240" w:lineRule="auto"/>
              <w:ind w:left="100" w:right="100"/>
            </w:pPr>
            <w:r>
              <w:rPr>
                <w:rFonts w:ascii="Times" w:eastAsia="Times" w:hAnsi="Times" w:cs="Times"/>
                <w:b/>
                <w:color w:val="111111"/>
                <w:sz w:val="20"/>
                <w:szCs w:val="20"/>
              </w:rPr>
              <w:t>Microcosting calculation</w:t>
            </w:r>
          </w:p>
        </w:tc>
      </w:tr>
      <w:tr w:rsidR="00CC38C6" w14:paraId="2574DF3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C247A" w14:textId="77777777" w:rsidR="00CC38C6" w:rsidRDefault="001F5491">
            <w:pPr>
              <w:spacing w:before="40" w:after="40" w:line="240" w:lineRule="auto"/>
              <w:ind w:left="100" w:right="100"/>
            </w:pPr>
            <w:r>
              <w:rPr>
                <w:rFonts w:ascii="Times" w:eastAsia="Times" w:hAnsi="Times" w:cs="Times"/>
                <w:color w:val="111111"/>
                <w:sz w:val="20"/>
                <w:szCs w:val="20"/>
              </w:rPr>
              <w:t>Sepsis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04286" w14:textId="77777777" w:rsidR="00CC38C6" w:rsidRDefault="001F5491">
            <w:pPr>
              <w:spacing w:before="40" w:after="40" w:line="240" w:lineRule="auto"/>
              <w:ind w:left="100" w:right="100"/>
            </w:pPr>
            <w:r>
              <w:rPr>
                <w:rFonts w:ascii="Times" w:eastAsia="Times" w:hAnsi="Times" w:cs="Times"/>
                <w:color w:val="111111"/>
                <w:sz w:val="20"/>
                <w:szCs w:val="20"/>
              </w:rPr>
              <w:t xml:space="preserve">(cost × quantity) additional inpatient days + </w:t>
            </w:r>
            <w:r>
              <w:rPr>
                <w:rFonts w:ascii="Times" w:eastAsia="Times" w:hAnsi="Times" w:cs="Times"/>
                <w:color w:val="111111"/>
                <w:sz w:val="20"/>
                <w:szCs w:val="20"/>
              </w:rPr>
              <w:br/>
              <w:t>(proportion × cost) medication</w:t>
            </w:r>
          </w:p>
        </w:tc>
      </w:tr>
      <w:tr w:rsidR="00CC38C6" w14:paraId="2FC5D50E"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49807" w14:textId="77777777" w:rsidR="00CC38C6" w:rsidRDefault="001F5491">
            <w:pPr>
              <w:spacing w:before="40" w:after="40" w:line="240" w:lineRule="auto"/>
              <w:ind w:left="100" w:right="100"/>
            </w:pPr>
            <w:r>
              <w:rPr>
                <w:rFonts w:ascii="Times" w:eastAsia="Times" w:hAnsi="Times" w:cs="Times"/>
                <w:color w:val="111111"/>
                <w:sz w:val="20"/>
                <w:szCs w:val="20"/>
              </w:rPr>
              <w:t>Malaria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903DC" w14:textId="77777777" w:rsidR="00CC38C6" w:rsidRDefault="001F5491">
            <w:pPr>
              <w:spacing w:before="40" w:after="40" w:line="240" w:lineRule="auto"/>
              <w:ind w:left="100" w:right="100"/>
            </w:pPr>
            <w:r>
              <w:rPr>
                <w:rFonts w:ascii="Times" w:eastAsia="Times" w:hAnsi="Times" w:cs="Times"/>
                <w:color w:val="111111"/>
                <w:sz w:val="20"/>
                <w:szCs w:val="20"/>
              </w:rPr>
              <w:t xml:space="preserve">(cost × quantity × proportion) additional inpatient days + </w:t>
            </w:r>
            <w:r>
              <w:rPr>
                <w:rFonts w:ascii="Times" w:eastAsia="Times" w:hAnsi="Times" w:cs="Times"/>
                <w:color w:val="111111"/>
                <w:sz w:val="20"/>
                <w:szCs w:val="20"/>
              </w:rPr>
              <w:br/>
              <w:t xml:space="preserve">(cost × quantity × proportion) outpatient clinic visits + </w:t>
            </w:r>
            <w:r>
              <w:rPr>
                <w:rFonts w:ascii="Times" w:eastAsia="Times" w:hAnsi="Times" w:cs="Times"/>
                <w:color w:val="111111"/>
                <w:sz w:val="20"/>
                <w:szCs w:val="20"/>
              </w:rPr>
              <w:br/>
              <w:t xml:space="preserve">(cost) diagnosis +  </w:t>
            </w:r>
            <w:r>
              <w:rPr>
                <w:rFonts w:ascii="Times" w:eastAsia="Times" w:hAnsi="Times" w:cs="Times"/>
                <w:color w:val="111111"/>
                <w:sz w:val="20"/>
                <w:szCs w:val="20"/>
              </w:rPr>
              <w:br/>
              <w:t>(cost) medication</w:t>
            </w:r>
          </w:p>
        </w:tc>
      </w:tr>
      <w:tr w:rsidR="00CC38C6" w14:paraId="7C35BA14"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8B5486" w14:textId="77777777" w:rsidR="00CC38C6" w:rsidRDefault="001F5491">
            <w:pPr>
              <w:spacing w:before="40" w:after="40" w:line="240" w:lineRule="auto"/>
              <w:ind w:left="100" w:right="100"/>
            </w:pPr>
            <w:r>
              <w:rPr>
                <w:rFonts w:ascii="Times" w:eastAsia="Times" w:hAnsi="Times" w:cs="Times"/>
                <w:color w:val="111111"/>
                <w:sz w:val="20"/>
                <w:szCs w:val="20"/>
              </w:rPr>
              <w:t>FNHTR</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67BBD" w14:textId="77777777" w:rsidR="00CC38C6" w:rsidRDefault="001F5491">
            <w:pPr>
              <w:spacing w:before="40" w:after="40" w:line="240" w:lineRule="auto"/>
              <w:ind w:left="100" w:right="100"/>
            </w:pPr>
            <w:r>
              <w:rPr>
                <w:rFonts w:ascii="Times" w:eastAsia="Times" w:hAnsi="Times" w:cs="Times"/>
                <w:color w:val="111111"/>
                <w:sz w:val="20"/>
                <w:szCs w:val="20"/>
              </w:rPr>
              <w:t xml:space="preserve">(cost) medication and consult + </w:t>
            </w:r>
            <w:r>
              <w:rPr>
                <w:rFonts w:ascii="Times" w:eastAsia="Times" w:hAnsi="Times" w:cs="Times"/>
                <w:color w:val="111111"/>
                <w:sz w:val="20"/>
                <w:szCs w:val="20"/>
              </w:rPr>
              <w:br/>
              <w:t>(cost × quantity × proportion) additional inpatient days</w:t>
            </w:r>
          </w:p>
        </w:tc>
      </w:tr>
      <w:tr w:rsidR="00CC38C6" w14:paraId="0242CAA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088DA" w14:textId="77777777" w:rsidR="00CC38C6" w:rsidRDefault="001F5491">
            <w:pPr>
              <w:spacing w:before="40" w:after="40" w:line="240" w:lineRule="auto"/>
              <w:ind w:left="100" w:right="100"/>
            </w:pPr>
            <w:r>
              <w:rPr>
                <w:rFonts w:ascii="Times" w:eastAsia="Times" w:hAnsi="Times" w:cs="Times"/>
                <w:color w:val="111111"/>
                <w:sz w:val="20"/>
                <w:szCs w:val="20"/>
              </w:rPr>
              <w:t>Syphilis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EE923" w14:textId="77777777" w:rsidR="00CC38C6" w:rsidRDefault="001F5491">
            <w:pPr>
              <w:spacing w:before="40" w:after="40" w:line="240" w:lineRule="auto"/>
              <w:ind w:left="100" w:right="100"/>
            </w:pPr>
            <w:r>
              <w:rPr>
                <w:rFonts w:ascii="Times" w:eastAsia="Times" w:hAnsi="Times" w:cs="Times"/>
                <w:color w:val="111111"/>
                <w:sz w:val="20"/>
                <w:szCs w:val="20"/>
              </w:rPr>
              <w:t xml:space="preserve">(cost × proportion) diagnosis +  </w:t>
            </w:r>
            <w:r>
              <w:rPr>
                <w:rFonts w:ascii="Times" w:eastAsia="Times" w:hAnsi="Times" w:cs="Times"/>
                <w:color w:val="111111"/>
                <w:sz w:val="20"/>
                <w:szCs w:val="20"/>
              </w:rPr>
              <w:br/>
              <w:t>(cost × proportion) medications</w:t>
            </w:r>
          </w:p>
        </w:tc>
      </w:tr>
      <w:tr w:rsidR="00CC38C6" w14:paraId="2AC6C9DD"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5CBA0" w14:textId="77777777" w:rsidR="00CC38C6" w:rsidRDefault="001F5491">
            <w:pPr>
              <w:spacing w:before="40" w:after="40" w:line="240" w:lineRule="auto"/>
              <w:ind w:left="100" w:right="100"/>
            </w:pPr>
            <w:r>
              <w:rPr>
                <w:rFonts w:ascii="Times" w:eastAsia="Times" w:hAnsi="Times" w:cs="Times"/>
                <w:color w:val="111111"/>
                <w:sz w:val="20"/>
                <w:szCs w:val="20"/>
              </w:rPr>
              <w:t>HBV acute 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19A3B" w14:textId="77777777" w:rsidR="00CC38C6" w:rsidRDefault="001F5491">
            <w:pPr>
              <w:spacing w:before="40" w:after="40" w:line="240" w:lineRule="auto"/>
              <w:ind w:left="100" w:right="100"/>
            </w:pPr>
            <w:r>
              <w:rPr>
                <w:rFonts w:ascii="Times" w:eastAsia="Times" w:hAnsi="Times" w:cs="Times"/>
                <w:color w:val="111111"/>
                <w:sz w:val="20"/>
                <w:szCs w:val="20"/>
              </w:rPr>
              <w:t xml:space="preserve">(2 × cost) HBsAg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 xml:space="preserve">(cost) extensive outpatient clinic visit + </w:t>
            </w:r>
            <w:r>
              <w:rPr>
                <w:rFonts w:ascii="Times" w:eastAsia="Times" w:hAnsi="Times" w:cs="Times"/>
                <w:color w:val="111111"/>
                <w:sz w:val="20"/>
                <w:szCs w:val="20"/>
              </w:rPr>
              <w:br/>
              <w:t>(cost) brief outpatient clinic visit</w:t>
            </w:r>
          </w:p>
        </w:tc>
      </w:tr>
      <w:tr w:rsidR="00CC38C6" w14:paraId="3561482D"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AE3A7" w14:textId="77777777" w:rsidR="00CC38C6" w:rsidRDefault="001F5491">
            <w:pPr>
              <w:spacing w:before="40" w:after="40" w:line="240" w:lineRule="auto"/>
              <w:ind w:left="100" w:right="100"/>
            </w:pPr>
            <w:r>
              <w:rPr>
                <w:rFonts w:ascii="Times" w:eastAsia="Times" w:hAnsi="Times" w:cs="Times"/>
                <w:color w:val="111111"/>
                <w:sz w:val="20"/>
                <w:szCs w:val="20"/>
              </w:rPr>
              <w:t>HBV acute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C3245" w14:textId="77777777" w:rsidR="00CC38C6" w:rsidRDefault="001F5491">
            <w:pPr>
              <w:spacing w:before="40" w:after="40" w:line="240" w:lineRule="auto"/>
              <w:ind w:left="100" w:right="100"/>
            </w:pPr>
            <w:r>
              <w:rPr>
                <w:rFonts w:ascii="Times" w:eastAsia="Times" w:hAnsi="Times" w:cs="Times"/>
                <w:color w:val="111111"/>
                <w:sz w:val="20"/>
                <w:szCs w:val="20"/>
              </w:rPr>
              <w:t>0</w:t>
            </w:r>
          </w:p>
        </w:tc>
      </w:tr>
      <w:tr w:rsidR="00A80E96" w14:paraId="29B6DC10" w14:textId="77777777">
        <w:trPr>
          <w:cantSplit/>
          <w:jc w:val="center"/>
          <w:ins w:id="53" w:author="Alton Russell" w:date="2020-12-17T09:36:00Z"/>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B41FE" w14:textId="673B2CCE" w:rsidR="00A80E96" w:rsidRDefault="00A80E96">
            <w:pPr>
              <w:spacing w:before="40" w:after="40" w:line="240" w:lineRule="auto"/>
              <w:ind w:left="100" w:right="100"/>
              <w:rPr>
                <w:ins w:id="54" w:author="Alton Russell" w:date="2020-12-17T09:36:00Z"/>
                <w:rFonts w:ascii="Times" w:eastAsia="Times" w:hAnsi="Times" w:cs="Times"/>
                <w:color w:val="111111"/>
                <w:sz w:val="20"/>
                <w:szCs w:val="20"/>
              </w:rPr>
            </w:pPr>
            <w:ins w:id="55" w:author="Alton Russell" w:date="2020-12-17T09:36:00Z">
              <w:r>
                <w:rPr>
                  <w:rFonts w:ascii="Times" w:eastAsia="Times" w:hAnsi="Times" w:cs="Times"/>
                  <w:color w:val="111111"/>
                  <w:sz w:val="20"/>
                  <w:szCs w:val="20"/>
                </w:rPr>
                <w:t>Immune tolerant subclinical</w:t>
              </w:r>
            </w:ins>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F8324" w14:textId="6432B7F8" w:rsidR="00A80E96" w:rsidRDefault="00A80E96">
            <w:pPr>
              <w:spacing w:before="40" w:after="40" w:line="240" w:lineRule="auto"/>
              <w:ind w:left="100" w:right="100"/>
              <w:rPr>
                <w:ins w:id="56" w:author="Alton Russell" w:date="2020-12-17T09:36:00Z"/>
                <w:rFonts w:ascii="Times" w:eastAsia="Times" w:hAnsi="Times" w:cs="Times"/>
                <w:color w:val="111111"/>
                <w:sz w:val="20"/>
                <w:szCs w:val="20"/>
              </w:rPr>
            </w:pPr>
            <w:ins w:id="57" w:author="Alton Russell" w:date="2020-12-17T09:36:00Z">
              <w:r>
                <w:rPr>
                  <w:rFonts w:ascii="Times" w:eastAsia="Times" w:hAnsi="Times" w:cs="Times"/>
                  <w:color w:val="111111"/>
                  <w:sz w:val="20"/>
                  <w:szCs w:val="20"/>
                </w:rPr>
                <w:t>0</w:t>
              </w:r>
            </w:ins>
          </w:p>
        </w:tc>
      </w:tr>
      <w:tr w:rsidR="00A80E96" w14:paraId="0925C50E" w14:textId="77777777">
        <w:trPr>
          <w:cantSplit/>
          <w:jc w:val="center"/>
          <w:ins w:id="58" w:author="Alton Russell" w:date="2020-12-17T09:36:00Z"/>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6B3E8" w14:textId="10957D49" w:rsidR="00A80E96" w:rsidRDefault="00A80E96">
            <w:pPr>
              <w:spacing w:before="40" w:after="40" w:line="240" w:lineRule="auto"/>
              <w:ind w:left="100" w:right="100"/>
              <w:rPr>
                <w:ins w:id="59" w:author="Alton Russell" w:date="2020-12-17T09:36:00Z"/>
                <w:rFonts w:ascii="Times" w:eastAsia="Times" w:hAnsi="Times" w:cs="Times"/>
                <w:color w:val="111111"/>
                <w:sz w:val="20"/>
                <w:szCs w:val="20"/>
              </w:rPr>
            </w:pPr>
            <w:ins w:id="60" w:author="Alton Russell" w:date="2020-12-17T09:36:00Z">
              <w:r>
                <w:rPr>
                  <w:rFonts w:ascii="Times" w:eastAsia="Times" w:hAnsi="Times" w:cs="Times"/>
                  <w:color w:val="111111"/>
                  <w:sz w:val="20"/>
                  <w:szCs w:val="20"/>
                </w:rPr>
                <w:t>Immune reactive subclinical</w:t>
              </w:r>
            </w:ins>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06F2D" w14:textId="51F417EF" w:rsidR="00A80E96" w:rsidRDefault="00A80E96">
            <w:pPr>
              <w:spacing w:before="40" w:after="40" w:line="240" w:lineRule="auto"/>
              <w:ind w:left="100" w:right="100"/>
              <w:rPr>
                <w:ins w:id="61" w:author="Alton Russell" w:date="2020-12-17T09:36:00Z"/>
                <w:rFonts w:ascii="Times" w:eastAsia="Times" w:hAnsi="Times" w:cs="Times"/>
                <w:color w:val="111111"/>
                <w:sz w:val="20"/>
                <w:szCs w:val="20"/>
              </w:rPr>
            </w:pPr>
            <w:ins w:id="62" w:author="Alton Russell" w:date="2020-12-17T09:36:00Z">
              <w:r>
                <w:rPr>
                  <w:rFonts w:ascii="Times" w:eastAsia="Times" w:hAnsi="Times" w:cs="Times"/>
                  <w:color w:val="111111"/>
                  <w:sz w:val="20"/>
                  <w:szCs w:val="20"/>
                </w:rPr>
                <w:t>0</w:t>
              </w:r>
            </w:ins>
          </w:p>
        </w:tc>
      </w:tr>
      <w:tr w:rsidR="00CC38C6" w14:paraId="04CAEF8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AA848" w14:textId="77777777" w:rsidR="00CC38C6" w:rsidRDefault="001F5491">
            <w:pPr>
              <w:spacing w:before="40" w:after="40" w:line="240" w:lineRule="auto"/>
              <w:ind w:left="100" w:right="100"/>
            </w:pPr>
            <w:r>
              <w:rPr>
                <w:rFonts w:ascii="Times" w:eastAsia="Times" w:hAnsi="Times" w:cs="Times"/>
                <w:color w:val="111111"/>
                <w:sz w:val="20"/>
                <w:szCs w:val="20"/>
              </w:rPr>
              <w:t>HBV immune tolerant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6CC5D" w14:textId="77777777" w:rsidR="00CC38C6" w:rsidRDefault="001F5491">
            <w:pPr>
              <w:spacing w:before="40" w:after="40" w:line="240" w:lineRule="auto"/>
              <w:ind w:left="100" w:right="100"/>
            </w:pPr>
            <w:r>
              <w:rPr>
                <w:rFonts w:ascii="Times" w:eastAsia="Times" w:hAnsi="Times" w:cs="Times"/>
                <w:color w:val="111111"/>
                <w:sz w:val="20"/>
                <w:szCs w:val="20"/>
              </w:rPr>
              <w:t xml:space="preserve">(cost) extensive outpatient clinic visit + </w:t>
            </w:r>
            <w:r>
              <w:rPr>
                <w:rFonts w:ascii="Times" w:eastAsia="Times" w:hAnsi="Times" w:cs="Times"/>
                <w:color w:val="111111"/>
                <w:sz w:val="20"/>
                <w:szCs w:val="20"/>
              </w:rPr>
              <w:br/>
              <w:t xml:space="preserve">(cost) HBsAg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(cost) liver function test</w:t>
            </w:r>
          </w:p>
        </w:tc>
      </w:tr>
      <w:tr w:rsidR="00CC38C6" w14:paraId="67C21290"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36BB9" w14:textId="77777777" w:rsidR="00CC38C6" w:rsidRDefault="001F5491">
            <w:pPr>
              <w:spacing w:before="40" w:after="40" w:line="240" w:lineRule="auto"/>
              <w:ind w:left="100" w:right="100"/>
            </w:pPr>
            <w:r>
              <w:rPr>
                <w:rFonts w:ascii="Times" w:eastAsia="Times" w:hAnsi="Times" w:cs="Times"/>
                <w:color w:val="111111"/>
                <w:sz w:val="20"/>
                <w:szCs w:val="20"/>
              </w:rPr>
              <w:t>HBV carrier</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89111" w14:textId="77777777" w:rsidR="00CC38C6" w:rsidRDefault="001F5491">
            <w:pPr>
              <w:spacing w:before="40" w:after="40" w:line="240" w:lineRule="auto"/>
              <w:ind w:left="100" w:right="100"/>
            </w:pPr>
            <w:r>
              <w:rPr>
                <w:rFonts w:ascii="Times" w:eastAsia="Times" w:hAnsi="Times" w:cs="Times"/>
                <w:color w:val="111111"/>
                <w:sz w:val="20"/>
                <w:szCs w:val="20"/>
              </w:rPr>
              <w:t>0</w:t>
            </w:r>
          </w:p>
        </w:tc>
      </w:tr>
      <w:tr w:rsidR="00CC38C6" w14:paraId="4454D97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F12E7" w14:textId="77777777" w:rsidR="00CC38C6" w:rsidRDefault="001F5491">
            <w:pPr>
              <w:spacing w:before="40" w:after="40" w:line="240" w:lineRule="auto"/>
              <w:ind w:left="100" w:right="100"/>
            </w:pPr>
            <w:r>
              <w:rPr>
                <w:rFonts w:ascii="Times" w:eastAsia="Times" w:hAnsi="Times" w:cs="Times"/>
                <w:color w:val="111111"/>
                <w:sz w:val="20"/>
                <w:szCs w:val="20"/>
              </w:rPr>
              <w:t>HBV immune reactive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4F3AC" w14:textId="77777777" w:rsidR="00CC38C6" w:rsidRDefault="001F5491">
            <w:pPr>
              <w:spacing w:before="40" w:after="40" w:line="240" w:lineRule="auto"/>
              <w:ind w:left="100" w:right="100"/>
            </w:pPr>
            <w:r>
              <w:rPr>
                <w:rFonts w:ascii="Times" w:eastAsia="Times" w:hAnsi="Times" w:cs="Times"/>
                <w:color w:val="111111"/>
                <w:sz w:val="20"/>
                <w:szCs w:val="20"/>
              </w:rPr>
              <w:t xml:space="preserve">(cost) extensive outpatient clinic visit + </w:t>
            </w:r>
            <w:r>
              <w:rPr>
                <w:rFonts w:ascii="Times" w:eastAsia="Times" w:hAnsi="Times" w:cs="Times"/>
                <w:color w:val="111111"/>
                <w:sz w:val="20"/>
                <w:szCs w:val="20"/>
              </w:rPr>
              <w:br/>
              <w:t xml:space="preserve">(cost) HBsAg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(cost) liver function test</w:t>
            </w:r>
          </w:p>
        </w:tc>
      </w:tr>
      <w:tr w:rsidR="00A80E96" w14:paraId="070A6921" w14:textId="77777777">
        <w:trPr>
          <w:cantSplit/>
          <w:jc w:val="center"/>
          <w:ins w:id="63" w:author="Alton Russell" w:date="2020-12-17T09:37:00Z"/>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57F8E" w14:textId="27127580" w:rsidR="00A80E96" w:rsidRDefault="00A80E96">
            <w:pPr>
              <w:spacing w:before="40" w:after="40" w:line="240" w:lineRule="auto"/>
              <w:ind w:left="100" w:right="100"/>
              <w:rPr>
                <w:ins w:id="64" w:author="Alton Russell" w:date="2020-12-17T09:37:00Z"/>
                <w:rFonts w:ascii="Times" w:eastAsia="Times" w:hAnsi="Times" w:cs="Times"/>
                <w:color w:val="111111"/>
                <w:sz w:val="20"/>
                <w:szCs w:val="20"/>
              </w:rPr>
            </w:pPr>
            <w:ins w:id="65" w:author="Alton Russell" w:date="2020-12-17T09:37:00Z">
              <w:r>
                <w:rPr>
                  <w:rFonts w:ascii="Times" w:eastAsia="Times" w:hAnsi="Times" w:cs="Times"/>
                  <w:color w:val="111111"/>
                  <w:sz w:val="20"/>
                  <w:szCs w:val="20"/>
                </w:rPr>
                <w:t xml:space="preserve">HBV chronic </w:t>
              </w:r>
              <w:proofErr w:type="spellStart"/>
              <w:r>
                <w:rPr>
                  <w:rFonts w:ascii="Times" w:eastAsia="Times" w:hAnsi="Times" w:cs="Times"/>
                  <w:color w:val="111111"/>
                  <w:sz w:val="20"/>
                  <w:szCs w:val="20"/>
                </w:rPr>
                <w:t>HBeAg</w:t>
              </w:r>
              <w:proofErr w:type="spellEnd"/>
              <w:r>
                <w:rPr>
                  <w:rFonts w:ascii="Times" w:eastAsia="Times" w:hAnsi="Times" w:cs="Times"/>
                  <w:color w:val="111111"/>
                  <w:sz w:val="20"/>
                  <w:szCs w:val="20"/>
                </w:rPr>
                <w:t>-</w:t>
              </w:r>
            </w:ins>
            <w:ins w:id="66" w:author="Alton Russell" w:date="2020-12-17T09:38:00Z">
              <w:r>
                <w:rPr>
                  <w:rFonts w:ascii="Times" w:eastAsia="Times" w:hAnsi="Times" w:cs="Times"/>
                  <w:color w:val="111111"/>
                  <w:sz w:val="20"/>
                  <w:szCs w:val="20"/>
                </w:rPr>
                <w:t xml:space="preserve"> subclinical</w:t>
              </w:r>
            </w:ins>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B1752" w14:textId="0A327DF4" w:rsidR="00A80E96" w:rsidRDefault="00A80E96">
            <w:pPr>
              <w:spacing w:before="40" w:after="40" w:line="240" w:lineRule="auto"/>
              <w:ind w:left="100" w:right="100"/>
              <w:rPr>
                <w:ins w:id="67" w:author="Alton Russell" w:date="2020-12-17T09:37:00Z"/>
                <w:rFonts w:ascii="Times" w:eastAsia="Times" w:hAnsi="Times" w:cs="Times"/>
                <w:color w:val="111111"/>
                <w:sz w:val="20"/>
                <w:szCs w:val="20"/>
              </w:rPr>
            </w:pPr>
            <w:ins w:id="68" w:author="Alton Russell" w:date="2020-12-17T09:38:00Z">
              <w:r>
                <w:rPr>
                  <w:rFonts w:ascii="Times" w:eastAsia="Times" w:hAnsi="Times" w:cs="Times"/>
                  <w:color w:val="111111"/>
                  <w:sz w:val="20"/>
                  <w:szCs w:val="20"/>
                </w:rPr>
                <w:t>0</w:t>
              </w:r>
            </w:ins>
          </w:p>
        </w:tc>
      </w:tr>
      <w:tr w:rsidR="00CC38C6" w14:paraId="2BD1A2B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764C1" w14:textId="63B1EB5F" w:rsidR="00CC38C6" w:rsidRDefault="001F5491">
            <w:pPr>
              <w:spacing w:before="40" w:after="40" w:line="240" w:lineRule="auto"/>
              <w:ind w:left="100" w:right="100"/>
            </w:pPr>
            <w:r>
              <w:rPr>
                <w:rFonts w:ascii="Times" w:eastAsia="Times" w:hAnsi="Times" w:cs="Times"/>
                <w:color w:val="111111"/>
                <w:sz w:val="20"/>
                <w:szCs w:val="20"/>
              </w:rPr>
              <w:t xml:space="preserve">HBV chronic </w:t>
            </w:r>
            <w:proofErr w:type="spellStart"/>
            <w:r>
              <w:rPr>
                <w:rFonts w:ascii="Times" w:eastAsia="Times" w:hAnsi="Times" w:cs="Times"/>
                <w:color w:val="111111"/>
                <w:sz w:val="20"/>
                <w:szCs w:val="20"/>
              </w:rPr>
              <w:t>HBeAg</w:t>
            </w:r>
            <w:proofErr w:type="spellEnd"/>
            <w:r>
              <w:rPr>
                <w:rFonts w:ascii="Times" w:eastAsia="Times" w:hAnsi="Times" w:cs="Times"/>
                <w:color w:val="111111"/>
                <w:sz w:val="20"/>
                <w:szCs w:val="20"/>
              </w:rPr>
              <w:t>-</w:t>
            </w:r>
            <w:ins w:id="69" w:author="Alton Russell" w:date="2020-12-17T09:37:00Z">
              <w:r w:rsidR="00A80E96">
                <w:rPr>
                  <w:rFonts w:ascii="Times" w:eastAsia="Times" w:hAnsi="Times" w:cs="Times"/>
                  <w:color w:val="111111"/>
                  <w:sz w:val="20"/>
                  <w:szCs w:val="20"/>
                </w:rPr>
                <w:t xml:space="preserve"> Monitoring</w:t>
              </w:r>
            </w:ins>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0EE45" w14:textId="77777777" w:rsidR="00CC38C6" w:rsidRDefault="001F5491">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abdominal ultrasonography + </w:t>
            </w:r>
            <w:r>
              <w:rPr>
                <w:rFonts w:ascii="Times" w:eastAsia="Times" w:hAnsi="Times" w:cs="Times"/>
                <w:color w:val="111111"/>
                <w:sz w:val="20"/>
                <w:szCs w:val="20"/>
              </w:rPr>
              <w:br/>
              <w:t>(cost × quantity) brief outpatient visit</w:t>
            </w:r>
          </w:p>
        </w:tc>
      </w:tr>
      <w:tr w:rsidR="00CC38C6" w14:paraId="343132C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BEB33" w14:textId="77777777" w:rsidR="00CC38C6" w:rsidRDefault="001F5491">
            <w:pPr>
              <w:spacing w:before="40" w:after="40" w:line="240" w:lineRule="auto"/>
              <w:ind w:left="100" w:right="100"/>
            </w:pPr>
            <w:r>
              <w:rPr>
                <w:rFonts w:ascii="Times" w:eastAsia="Times" w:hAnsi="Times" w:cs="Times"/>
                <w:color w:val="111111"/>
                <w:sz w:val="20"/>
                <w:szCs w:val="20"/>
              </w:rPr>
              <w:lastRenderedPageBreak/>
              <w:t>HBV compensated cirrhosis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AB726" w14:textId="77777777" w:rsidR="00CC38C6" w:rsidRDefault="001F5491">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(2 × 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(cost × quantity) brief outpatient visit</w:t>
            </w:r>
          </w:p>
        </w:tc>
      </w:tr>
      <w:tr w:rsidR="00CC38C6" w14:paraId="74E6CC40"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5CD70" w14:textId="77777777" w:rsidR="00CC38C6" w:rsidRDefault="001F5491">
            <w:pPr>
              <w:spacing w:before="40" w:after="40" w:line="240" w:lineRule="auto"/>
              <w:ind w:left="100" w:right="100"/>
            </w:pPr>
            <w:r>
              <w:rPr>
                <w:rFonts w:ascii="Times" w:eastAsia="Times" w:hAnsi="Times" w:cs="Times"/>
                <w:color w:val="111111"/>
                <w:sz w:val="20"/>
                <w:szCs w:val="20"/>
              </w:rPr>
              <w:t>HBV decompensated cirrhosis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73706" w14:textId="77777777" w:rsidR="00CC38C6" w:rsidRDefault="001F5491">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(2 × 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 xml:space="preserve">(2 × cost) endoscopy with band ligation + </w:t>
            </w:r>
            <w:r>
              <w:rPr>
                <w:rFonts w:ascii="Times" w:eastAsia="Times" w:hAnsi="Times" w:cs="Times"/>
                <w:color w:val="111111"/>
                <w:sz w:val="20"/>
                <w:szCs w:val="20"/>
              </w:rPr>
              <w:br/>
              <w:t xml:space="preserve">(cost) spironolactone + </w:t>
            </w:r>
            <w:r>
              <w:rPr>
                <w:rFonts w:ascii="Times" w:eastAsia="Times" w:hAnsi="Times" w:cs="Times"/>
                <w:color w:val="111111"/>
                <w:sz w:val="20"/>
                <w:szCs w:val="20"/>
              </w:rPr>
              <w:br/>
              <w:t xml:space="preserve">(cost) furosemide + </w:t>
            </w:r>
            <w:r>
              <w:rPr>
                <w:rFonts w:ascii="Times" w:eastAsia="Times" w:hAnsi="Times" w:cs="Times"/>
                <w:color w:val="111111"/>
                <w:sz w:val="20"/>
                <w:szCs w:val="20"/>
              </w:rPr>
              <w:br/>
              <w:t>(cost × quantity) brief outpatient visit</w:t>
            </w:r>
          </w:p>
        </w:tc>
      </w:tr>
      <w:tr w:rsidR="00CC38C6" w14:paraId="3879D95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6A2BE" w14:textId="77777777" w:rsidR="00CC38C6" w:rsidRDefault="001F5491">
            <w:pPr>
              <w:spacing w:before="40" w:after="40" w:line="240" w:lineRule="auto"/>
              <w:ind w:left="100" w:right="100"/>
            </w:pPr>
            <w:r>
              <w:rPr>
                <w:rFonts w:ascii="Times" w:eastAsia="Times" w:hAnsi="Times" w:cs="Times"/>
                <w:color w:val="111111"/>
                <w:sz w:val="20"/>
                <w:szCs w:val="20"/>
              </w:rPr>
              <w:t>HBV hepatocellular carcinoma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E37A7" w14:textId="77777777" w:rsidR="00CC38C6" w:rsidRDefault="001F5491">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triphasic CT scan + </w:t>
            </w:r>
            <w:r>
              <w:rPr>
                <w:rFonts w:ascii="Times" w:eastAsia="Times" w:hAnsi="Times" w:cs="Times"/>
                <w:color w:val="111111"/>
                <w:sz w:val="20"/>
                <w:szCs w:val="20"/>
              </w:rPr>
              <w:br/>
              <w:t xml:space="preserve">(cost) endoscopy with band ligation + </w:t>
            </w:r>
            <w:r>
              <w:rPr>
                <w:rFonts w:ascii="Times" w:eastAsia="Times" w:hAnsi="Times" w:cs="Times"/>
                <w:color w:val="111111"/>
                <w:sz w:val="20"/>
                <w:szCs w:val="20"/>
              </w:rPr>
              <w:br/>
              <w:t xml:space="preserve">(cost) sorafenib + </w:t>
            </w:r>
            <w:r>
              <w:rPr>
                <w:rFonts w:ascii="Times" w:eastAsia="Times" w:hAnsi="Times" w:cs="Times"/>
                <w:color w:val="111111"/>
                <w:sz w:val="20"/>
                <w:szCs w:val="20"/>
              </w:rPr>
              <w:br/>
              <w:t>(cost) transarterial chemoembolization</w:t>
            </w:r>
          </w:p>
        </w:tc>
      </w:tr>
      <w:tr w:rsidR="00CC38C6" w14:paraId="488CFF4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37FA6" w14:textId="77777777" w:rsidR="00CC38C6" w:rsidRDefault="001F5491">
            <w:pPr>
              <w:spacing w:before="40" w:after="40" w:line="240" w:lineRule="auto"/>
              <w:ind w:left="100" w:right="100"/>
            </w:pPr>
            <w:r>
              <w:rPr>
                <w:rFonts w:ascii="Times" w:eastAsia="Times" w:hAnsi="Times" w:cs="Times"/>
                <w:color w:val="111111"/>
                <w:sz w:val="20"/>
                <w:szCs w:val="20"/>
              </w:rPr>
              <w:t>HBV no infection</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4E11D" w14:textId="77777777" w:rsidR="00CC38C6" w:rsidRDefault="001F5491">
            <w:pPr>
              <w:spacing w:before="40" w:after="40" w:line="240" w:lineRule="auto"/>
              <w:ind w:left="100" w:right="100"/>
            </w:pPr>
            <w:r>
              <w:rPr>
                <w:rFonts w:ascii="Times" w:eastAsia="Times" w:hAnsi="Times" w:cs="Times"/>
                <w:color w:val="111111"/>
                <w:sz w:val="20"/>
                <w:szCs w:val="20"/>
              </w:rPr>
              <w:t>0</w:t>
            </w:r>
          </w:p>
        </w:tc>
      </w:tr>
      <w:tr w:rsidR="00CC38C6" w14:paraId="5189BD5A"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96C34" w14:textId="77777777" w:rsidR="00CC38C6" w:rsidRDefault="001F5491">
            <w:pPr>
              <w:spacing w:before="40" w:after="40" w:line="240" w:lineRule="auto"/>
              <w:ind w:left="100" w:right="100"/>
            </w:pPr>
            <w:r>
              <w:rPr>
                <w:rFonts w:ascii="Times" w:eastAsia="Times" w:hAnsi="Times" w:cs="Times"/>
                <w:color w:val="111111"/>
                <w:sz w:val="20"/>
                <w:szCs w:val="20"/>
              </w:rPr>
              <w:t>HBV on ART immune reactive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8EFF1" w14:textId="77777777" w:rsidR="00CC38C6" w:rsidRDefault="001F5491">
            <w:pPr>
              <w:spacing w:before="40" w:after="40" w:line="240" w:lineRule="auto"/>
              <w:ind w:left="100" w:right="100"/>
            </w:pPr>
            <w:r>
              <w:rPr>
                <w:rFonts w:ascii="Times" w:eastAsia="Times" w:hAnsi="Times" w:cs="Times"/>
                <w:color w:val="111111"/>
                <w:sz w:val="20"/>
                <w:szCs w:val="20"/>
              </w:rPr>
              <w:t xml:space="preserve">cost) extensive outpatient clinic visit + </w:t>
            </w:r>
            <w:r>
              <w:rPr>
                <w:rFonts w:ascii="Times" w:eastAsia="Times" w:hAnsi="Times" w:cs="Times"/>
                <w:color w:val="111111"/>
                <w:sz w:val="20"/>
                <w:szCs w:val="20"/>
              </w:rPr>
              <w:br/>
              <w:t xml:space="preserve">(cost) HBsAg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 xml:space="preserve">(cost) liver function test + </w:t>
            </w:r>
            <w:r>
              <w:rPr>
                <w:rFonts w:ascii="Times" w:eastAsia="Times" w:hAnsi="Times" w:cs="Times"/>
                <w:color w:val="111111"/>
                <w:sz w:val="20"/>
                <w:szCs w:val="20"/>
              </w:rPr>
              <w:br/>
              <w:t>(cost) HBV antivirals for non-cirrhotic patients</w:t>
            </w:r>
          </w:p>
        </w:tc>
      </w:tr>
      <w:tr w:rsidR="00CC38C6" w14:paraId="5689CC4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20681" w14:textId="77777777" w:rsidR="00CC38C6" w:rsidRDefault="001F5491">
            <w:pPr>
              <w:spacing w:before="40" w:after="40" w:line="240" w:lineRule="auto"/>
              <w:ind w:left="100" w:right="100"/>
            </w:pPr>
            <w:r>
              <w:rPr>
                <w:rFonts w:ascii="Times" w:eastAsia="Times" w:hAnsi="Times" w:cs="Times"/>
                <w:color w:val="111111"/>
                <w:sz w:val="20"/>
                <w:szCs w:val="20"/>
              </w:rPr>
              <w:t>HBV on ART chronic HBeAg-</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0506B" w14:textId="77777777" w:rsidR="00CC38C6" w:rsidRDefault="001F5491">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HBV profile + </w:t>
            </w:r>
            <w:r>
              <w:rPr>
                <w:rFonts w:ascii="Times" w:eastAsia="Times" w:hAnsi="Times" w:cs="Times"/>
                <w:color w:val="111111"/>
                <w:sz w:val="20"/>
                <w:szCs w:val="20"/>
              </w:rPr>
              <w:br/>
              <w:t xml:space="preserve">(cost)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abdominal ultrasonography + </w:t>
            </w:r>
            <w:r>
              <w:rPr>
                <w:rFonts w:ascii="Times" w:eastAsia="Times" w:hAnsi="Times" w:cs="Times"/>
                <w:color w:val="111111"/>
                <w:sz w:val="20"/>
                <w:szCs w:val="20"/>
              </w:rPr>
              <w:br/>
              <w:t xml:space="preserve">(cost × quantity) brief outpatient visit + </w:t>
            </w:r>
            <w:r>
              <w:rPr>
                <w:rFonts w:ascii="Times" w:eastAsia="Times" w:hAnsi="Times" w:cs="Times"/>
                <w:color w:val="111111"/>
                <w:sz w:val="20"/>
                <w:szCs w:val="20"/>
              </w:rPr>
              <w:br/>
              <w:t>(cost) HBV antivirals for non-cirrhotic patients</w:t>
            </w:r>
          </w:p>
        </w:tc>
      </w:tr>
      <w:tr w:rsidR="00CC38C6" w14:paraId="4492712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E6421" w14:textId="77777777" w:rsidR="00CC38C6" w:rsidRDefault="001F5491">
            <w:pPr>
              <w:spacing w:before="40" w:after="40" w:line="240" w:lineRule="auto"/>
              <w:ind w:left="100" w:right="100"/>
            </w:pPr>
            <w:r>
              <w:rPr>
                <w:rFonts w:ascii="Times" w:eastAsia="Times" w:hAnsi="Times" w:cs="Times"/>
                <w:color w:val="111111"/>
                <w:sz w:val="20"/>
                <w:szCs w:val="20"/>
              </w:rPr>
              <w:t>HBV on ART compensated cirrhosis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449DD" w14:textId="77777777" w:rsidR="00CC38C6" w:rsidRDefault="001F5491">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(2 × 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(cost × quantity) brief outpatient visit</w:t>
            </w:r>
          </w:p>
        </w:tc>
      </w:tr>
      <w:tr w:rsidR="00CC38C6" w14:paraId="30788CC9"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B1AFD" w14:textId="77777777" w:rsidR="00CC38C6" w:rsidRDefault="001F5491">
            <w:pPr>
              <w:spacing w:before="40" w:after="40" w:line="240" w:lineRule="auto"/>
              <w:ind w:left="100" w:right="100"/>
            </w:pPr>
            <w:r>
              <w:rPr>
                <w:rFonts w:ascii="Times" w:eastAsia="Times" w:hAnsi="Times" w:cs="Times"/>
                <w:color w:val="111111"/>
                <w:sz w:val="20"/>
                <w:szCs w:val="20"/>
              </w:rPr>
              <w:lastRenderedPageBreak/>
              <w:t>HBV on ART decompensated cirrhosis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73C7E" w14:textId="77777777" w:rsidR="00CC38C6" w:rsidRDefault="001F5491">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(2 × cost) HBV DNA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 xml:space="preserve">(cost × quantity) brief outpatient visit + </w:t>
            </w:r>
            <w:r>
              <w:rPr>
                <w:rFonts w:ascii="Times" w:eastAsia="Times" w:hAnsi="Times" w:cs="Times"/>
                <w:color w:val="111111"/>
                <w:sz w:val="20"/>
                <w:szCs w:val="20"/>
              </w:rPr>
              <w:br/>
              <w:t>(cost) HBV antivirals for patients with cirrhosis</w:t>
            </w:r>
          </w:p>
        </w:tc>
      </w:tr>
      <w:tr w:rsidR="00CC38C6" w14:paraId="787327A8"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DBAC9" w14:textId="77777777" w:rsidR="00CC38C6" w:rsidRDefault="001F5491">
            <w:pPr>
              <w:spacing w:before="40" w:after="40" w:line="240" w:lineRule="auto"/>
              <w:ind w:left="100" w:right="100"/>
            </w:pPr>
            <w:r>
              <w:rPr>
                <w:rFonts w:ascii="Times" w:eastAsia="Times" w:hAnsi="Times" w:cs="Times"/>
                <w:color w:val="111111"/>
                <w:sz w:val="20"/>
                <w:szCs w:val="20"/>
              </w:rPr>
              <w:t>HBV related death or other-cause death</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B37A99" w14:textId="77777777" w:rsidR="00CC38C6" w:rsidRDefault="001F5491">
            <w:pPr>
              <w:spacing w:before="40" w:after="40" w:line="240" w:lineRule="auto"/>
              <w:ind w:left="100" w:right="100"/>
            </w:pPr>
            <w:r>
              <w:rPr>
                <w:rFonts w:ascii="Times" w:eastAsia="Times" w:hAnsi="Times" w:cs="Times"/>
                <w:color w:val="111111"/>
                <w:sz w:val="20"/>
                <w:szCs w:val="20"/>
              </w:rPr>
              <w:t>0</w:t>
            </w:r>
          </w:p>
        </w:tc>
      </w:tr>
      <w:tr w:rsidR="00CC38C6" w14:paraId="12F0A150"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53D55" w14:textId="77777777" w:rsidR="00CC38C6" w:rsidRDefault="001F5491">
            <w:pPr>
              <w:spacing w:before="40" w:after="40" w:line="240" w:lineRule="auto"/>
              <w:ind w:left="100" w:right="100"/>
            </w:pPr>
            <w:r>
              <w:rPr>
                <w:rFonts w:ascii="Times" w:eastAsia="Times" w:hAnsi="Times" w:cs="Times"/>
                <w:color w:val="111111"/>
                <w:sz w:val="20"/>
                <w:szCs w:val="20"/>
              </w:rPr>
              <w:t>HCV acute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ED5E5" w14:textId="77777777" w:rsidR="00CC38C6" w:rsidRDefault="001F5491">
            <w:pPr>
              <w:spacing w:before="40" w:after="40" w:line="240" w:lineRule="auto"/>
              <w:ind w:left="100" w:right="100"/>
            </w:pPr>
            <w:r>
              <w:rPr>
                <w:rFonts w:ascii="Times" w:eastAsia="Times" w:hAnsi="Times" w:cs="Times"/>
                <w:color w:val="111111"/>
                <w:sz w:val="20"/>
                <w:szCs w:val="20"/>
              </w:rPr>
              <w:t>0</w:t>
            </w:r>
          </w:p>
        </w:tc>
      </w:tr>
      <w:tr w:rsidR="00CC38C6" w14:paraId="15873158"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93BDA" w14:textId="77777777" w:rsidR="00CC38C6" w:rsidRDefault="001F5491">
            <w:pPr>
              <w:spacing w:before="40" w:after="40" w:line="240" w:lineRule="auto"/>
              <w:ind w:left="100" w:right="100"/>
            </w:pPr>
            <w:r>
              <w:rPr>
                <w:rFonts w:ascii="Times" w:eastAsia="Times" w:hAnsi="Times" w:cs="Times"/>
                <w:color w:val="111111"/>
                <w:sz w:val="20"/>
                <w:szCs w:val="20"/>
              </w:rPr>
              <w:t>HCV acute with ART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9E01A" w14:textId="77777777" w:rsidR="00CC38C6" w:rsidRDefault="001F5491">
            <w:pPr>
              <w:spacing w:before="40" w:after="40" w:line="240" w:lineRule="auto"/>
              <w:ind w:left="100" w:right="100"/>
            </w:pPr>
            <w:r>
              <w:rPr>
                <w:rFonts w:ascii="Times" w:eastAsia="Times" w:hAnsi="Times" w:cs="Times"/>
                <w:color w:val="111111"/>
                <w:sz w:val="20"/>
                <w:szCs w:val="20"/>
              </w:rPr>
              <w:t xml:space="preserve">(cost) Ab screen and confirmation + </w:t>
            </w:r>
            <w:r>
              <w:rPr>
                <w:rFonts w:ascii="Times" w:eastAsia="Times" w:hAnsi="Times" w:cs="Times"/>
                <w:color w:val="111111"/>
                <w:sz w:val="20"/>
                <w:szCs w:val="20"/>
              </w:rPr>
              <w:br/>
              <w:t xml:space="preserve">(2 × cost) HCV RNA test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(cost) liver function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 quantity) brief outpatient visit + </w:t>
            </w:r>
            <w:r>
              <w:rPr>
                <w:rFonts w:ascii="Times" w:eastAsia="Times" w:hAnsi="Times" w:cs="Times"/>
                <w:color w:val="111111"/>
                <w:sz w:val="20"/>
                <w:szCs w:val="20"/>
              </w:rPr>
              <w:br/>
              <w:t>(cost) HCV antivirals</w:t>
            </w:r>
          </w:p>
        </w:tc>
      </w:tr>
      <w:tr w:rsidR="00CC38C6" w14:paraId="2244610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CC605" w14:textId="77777777" w:rsidR="00CC38C6" w:rsidRDefault="001F5491">
            <w:pPr>
              <w:spacing w:before="40" w:after="40" w:line="240" w:lineRule="auto"/>
              <w:ind w:left="100" w:right="100"/>
            </w:pPr>
            <w:r>
              <w:rPr>
                <w:rFonts w:ascii="Times" w:eastAsia="Times" w:hAnsi="Times" w:cs="Times"/>
                <w:color w:val="111111"/>
                <w:sz w:val="20"/>
                <w:szCs w:val="20"/>
              </w:rPr>
              <w:t>HCV no infection</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5B1D8" w14:textId="77777777" w:rsidR="00CC38C6" w:rsidRDefault="001F5491">
            <w:pPr>
              <w:spacing w:before="40" w:after="40" w:line="240" w:lineRule="auto"/>
              <w:ind w:left="100" w:right="100"/>
            </w:pPr>
            <w:r>
              <w:rPr>
                <w:rFonts w:ascii="Times" w:eastAsia="Times" w:hAnsi="Times" w:cs="Times"/>
                <w:color w:val="111111"/>
                <w:sz w:val="20"/>
                <w:szCs w:val="20"/>
              </w:rPr>
              <w:t>0</w:t>
            </w:r>
          </w:p>
        </w:tc>
      </w:tr>
      <w:tr w:rsidR="00CC38C6" w14:paraId="617EEC01"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68267" w14:textId="37BA7AB6" w:rsidR="00CC38C6" w:rsidRDefault="001F5491">
            <w:pPr>
              <w:spacing w:before="40" w:after="40" w:line="240" w:lineRule="auto"/>
              <w:ind w:left="100" w:right="100"/>
              <w:rPr>
                <w:ins w:id="70" w:author="Alton Russell" w:date="2020-12-17T08:53:00Z"/>
                <w:rFonts w:ascii="Times" w:eastAsia="Times" w:hAnsi="Times" w:cs="Times"/>
                <w:color w:val="111111"/>
                <w:sz w:val="20"/>
                <w:szCs w:val="20"/>
              </w:rPr>
            </w:pPr>
            <w:r>
              <w:rPr>
                <w:rFonts w:ascii="Times" w:eastAsia="Times" w:hAnsi="Times" w:cs="Times"/>
                <w:color w:val="111111"/>
                <w:sz w:val="20"/>
                <w:szCs w:val="20"/>
              </w:rPr>
              <w:t>HCV chronic</w:t>
            </w:r>
            <w:ins w:id="71" w:author="Alton Russell" w:date="2020-12-17T09:40:00Z">
              <w:r w:rsidR="00D23EB7">
                <w:rPr>
                  <w:rFonts w:ascii="Times" w:eastAsia="Times" w:hAnsi="Times" w:cs="Times"/>
                  <w:color w:val="111111"/>
                  <w:sz w:val="20"/>
                  <w:szCs w:val="20"/>
                </w:rPr>
                <w:t xml:space="preserve"> subclinical</w:t>
              </w:r>
            </w:ins>
          </w:p>
          <w:p w14:paraId="344BB7F7" w14:textId="56854D79" w:rsidR="005C4729" w:rsidRDefault="005C4729">
            <w:pPr>
              <w:spacing w:before="40" w:after="40" w:line="240" w:lineRule="auto"/>
              <w:ind w:left="100" w:right="100"/>
            </w:pP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D57D2" w14:textId="3397D267" w:rsidR="00CC38C6" w:rsidRDefault="001F5491">
            <w:pPr>
              <w:spacing w:before="40" w:after="40" w:line="240" w:lineRule="auto"/>
              <w:ind w:left="100" w:right="100"/>
            </w:pPr>
            <w:del w:id="72" w:author="Alton Russell" w:date="2020-12-17T09:40:00Z">
              <w:r w:rsidDel="00D23EB7">
                <w:rPr>
                  <w:rFonts w:ascii="Times" w:eastAsia="Times" w:hAnsi="Times" w:cs="Times"/>
                  <w:color w:val="111111"/>
                  <w:sz w:val="20"/>
                  <w:szCs w:val="20"/>
                </w:rPr>
                <w:delText xml:space="preserve">(cost) liver function test + </w:delText>
              </w:r>
              <w:r w:rsidDel="00D23EB7">
                <w:rPr>
                  <w:rFonts w:ascii="Times" w:eastAsia="Times" w:hAnsi="Times" w:cs="Times"/>
                  <w:color w:val="111111"/>
                  <w:sz w:val="20"/>
                  <w:szCs w:val="20"/>
                </w:rPr>
                <w:br/>
                <w:delText xml:space="preserve">(cost) Blood urea nitrogen, creatinine, &amp; electrolytes + </w:delText>
              </w:r>
              <w:r w:rsidDel="00D23EB7">
                <w:rPr>
                  <w:rFonts w:ascii="Times" w:eastAsia="Times" w:hAnsi="Times" w:cs="Times"/>
                  <w:color w:val="111111"/>
                  <w:sz w:val="20"/>
                  <w:szCs w:val="20"/>
                </w:rPr>
                <w:br/>
                <w:delText xml:space="preserve">(cost) Full blood count + </w:delText>
              </w:r>
              <w:r w:rsidDel="00D23EB7">
                <w:rPr>
                  <w:rFonts w:ascii="Times" w:eastAsia="Times" w:hAnsi="Times" w:cs="Times"/>
                  <w:color w:val="111111"/>
                  <w:sz w:val="20"/>
                  <w:szCs w:val="20"/>
                </w:rPr>
                <w:br/>
                <w:delText xml:space="preserve">(cost) alpha fetoprotein test + </w:delText>
              </w:r>
              <w:r w:rsidDel="00D23EB7">
                <w:rPr>
                  <w:rFonts w:ascii="Times" w:eastAsia="Times" w:hAnsi="Times" w:cs="Times"/>
                  <w:color w:val="111111"/>
                  <w:sz w:val="20"/>
                  <w:szCs w:val="20"/>
                </w:rPr>
                <w:br/>
                <w:delText xml:space="preserve">(cost) abdominal ultrasonography + </w:delText>
              </w:r>
              <w:r w:rsidDel="00D23EB7">
                <w:rPr>
                  <w:rFonts w:ascii="Times" w:eastAsia="Times" w:hAnsi="Times" w:cs="Times"/>
                  <w:color w:val="111111"/>
                  <w:sz w:val="20"/>
                  <w:szCs w:val="20"/>
                </w:rPr>
                <w:br/>
                <w:delText xml:space="preserve">(cost) HCV genotyping + </w:delText>
              </w:r>
              <w:r w:rsidDel="00D23EB7">
                <w:rPr>
                  <w:rFonts w:ascii="Times" w:eastAsia="Times" w:hAnsi="Times" w:cs="Times"/>
                  <w:color w:val="111111"/>
                  <w:sz w:val="20"/>
                  <w:szCs w:val="20"/>
                </w:rPr>
                <w:br/>
                <w:delText xml:space="preserve">(2 × cost) HCV RNA test + </w:delText>
              </w:r>
              <w:r w:rsidDel="00D23EB7">
                <w:rPr>
                  <w:rFonts w:ascii="Times" w:eastAsia="Times" w:hAnsi="Times" w:cs="Times"/>
                  <w:color w:val="111111"/>
                  <w:sz w:val="20"/>
                  <w:szCs w:val="20"/>
                </w:rPr>
                <w:br/>
                <w:delText>(cost × quantity) brief outpatient visit</w:delText>
              </w:r>
            </w:del>
            <w:ins w:id="73" w:author="Alton Russell" w:date="2020-12-17T09:40:00Z">
              <w:r w:rsidR="00D23EB7">
                <w:rPr>
                  <w:rFonts w:ascii="Times" w:eastAsia="Times" w:hAnsi="Times" w:cs="Times"/>
                  <w:color w:val="111111"/>
                  <w:sz w:val="20"/>
                  <w:szCs w:val="20"/>
                </w:rPr>
                <w:t>0</w:t>
              </w:r>
            </w:ins>
          </w:p>
        </w:tc>
      </w:tr>
      <w:tr w:rsidR="00CC38C6" w14:paraId="33A3F234"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0BE99" w14:textId="77777777" w:rsidR="00CC38C6" w:rsidRDefault="001F5491">
            <w:pPr>
              <w:spacing w:before="40" w:after="40" w:line="240" w:lineRule="auto"/>
              <w:ind w:left="100" w:right="100"/>
            </w:pPr>
            <w:r>
              <w:rPr>
                <w:rFonts w:ascii="Times" w:eastAsia="Times" w:hAnsi="Times" w:cs="Times"/>
                <w:color w:val="111111"/>
                <w:sz w:val="20"/>
                <w:szCs w:val="20"/>
              </w:rPr>
              <w:t>HCV chronic with ART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CE46D" w14:textId="6DD2D840" w:rsidR="00CC38C6" w:rsidRDefault="00D23EB7">
            <w:pPr>
              <w:spacing w:before="40" w:after="40" w:line="240" w:lineRule="auto"/>
              <w:ind w:left="100" w:right="100"/>
            </w:pPr>
            <w:ins w:id="74" w:author="Alton Russell" w:date="2020-12-17T09:40:00Z">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abdominal ultrasonography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(2 × cost) HCV RNA test + </w:t>
              </w:r>
              <w:r>
                <w:rPr>
                  <w:rFonts w:ascii="Times" w:eastAsia="Times" w:hAnsi="Times" w:cs="Times"/>
                  <w:color w:val="111111"/>
                  <w:sz w:val="20"/>
                  <w:szCs w:val="20"/>
                </w:rPr>
                <w:br/>
                <w:t>(cost × quantity) brief outpatient visit</w:t>
              </w:r>
            </w:ins>
            <w:del w:id="75" w:author="Alton Russell" w:date="2020-12-17T09:40:00Z">
              <w:r w:rsidR="001F5491" w:rsidDel="00D23EB7">
                <w:rPr>
                  <w:rFonts w:ascii="Times" w:eastAsia="Times" w:hAnsi="Times" w:cs="Times"/>
                  <w:color w:val="111111"/>
                  <w:sz w:val="20"/>
                  <w:szCs w:val="20"/>
                </w:rPr>
                <w:delText xml:space="preserve">(0.5 × cost) HCV chronic total annual costs + </w:delText>
              </w:r>
            </w:del>
            <w:r w:rsidR="001F5491">
              <w:rPr>
                <w:rFonts w:ascii="Times" w:eastAsia="Times" w:hAnsi="Times" w:cs="Times"/>
                <w:color w:val="111111"/>
                <w:sz w:val="20"/>
                <w:szCs w:val="20"/>
              </w:rPr>
              <w:br/>
              <w:t>(cost) HCV antivirals</w:t>
            </w:r>
          </w:p>
        </w:tc>
      </w:tr>
      <w:tr w:rsidR="00CC38C6" w14:paraId="19D0BE2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F8F1B" w14:textId="77777777" w:rsidR="00CC38C6" w:rsidRDefault="001F5491">
            <w:pPr>
              <w:spacing w:before="40" w:after="40" w:line="240" w:lineRule="auto"/>
              <w:ind w:left="100" w:right="100"/>
            </w:pPr>
            <w:r>
              <w:rPr>
                <w:rFonts w:ascii="Times" w:eastAsia="Times" w:hAnsi="Times" w:cs="Times"/>
                <w:color w:val="111111"/>
                <w:sz w:val="20"/>
                <w:szCs w:val="20"/>
              </w:rPr>
              <w:t>HCV compensated cirrhosis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1CCF6" w14:textId="48E0AD68" w:rsidR="00CC38C6" w:rsidRDefault="001F5491">
            <w:pPr>
              <w:spacing w:before="40" w:after="40" w:line="240" w:lineRule="auto"/>
              <w:ind w:left="100" w:right="100"/>
            </w:pPr>
            <w:del w:id="76" w:author="Alton Russell" w:date="2020-12-17T09:40:00Z">
              <w:r w:rsidDel="00D23EB7">
                <w:rPr>
                  <w:rFonts w:ascii="Times" w:eastAsia="Times" w:hAnsi="Times" w:cs="Times"/>
                  <w:color w:val="111111"/>
                  <w:sz w:val="20"/>
                  <w:szCs w:val="20"/>
                </w:rPr>
                <w:delText xml:space="preserve">(cost) liver function test + </w:delText>
              </w:r>
              <w:r w:rsidDel="00D23EB7">
                <w:rPr>
                  <w:rFonts w:ascii="Times" w:eastAsia="Times" w:hAnsi="Times" w:cs="Times"/>
                  <w:color w:val="111111"/>
                  <w:sz w:val="20"/>
                  <w:szCs w:val="20"/>
                </w:rPr>
                <w:br/>
                <w:delText xml:space="preserve">(cost) international normalized ratio test + </w:delText>
              </w:r>
              <w:r w:rsidDel="00D23EB7">
                <w:rPr>
                  <w:rFonts w:ascii="Times" w:eastAsia="Times" w:hAnsi="Times" w:cs="Times"/>
                  <w:color w:val="111111"/>
                  <w:sz w:val="20"/>
                  <w:szCs w:val="20"/>
                </w:rPr>
                <w:br/>
                <w:delText xml:space="preserve">(cost) Blood urea nitrogen, creatinine, &amp; electrolytes + </w:delText>
              </w:r>
              <w:r w:rsidDel="00D23EB7">
                <w:rPr>
                  <w:rFonts w:ascii="Times" w:eastAsia="Times" w:hAnsi="Times" w:cs="Times"/>
                  <w:color w:val="111111"/>
                  <w:sz w:val="20"/>
                  <w:szCs w:val="20"/>
                </w:rPr>
                <w:br/>
                <w:delText xml:space="preserve">(cost) Full blood count + </w:delText>
              </w:r>
              <w:r w:rsidDel="00D23EB7">
                <w:rPr>
                  <w:rFonts w:ascii="Times" w:eastAsia="Times" w:hAnsi="Times" w:cs="Times"/>
                  <w:color w:val="111111"/>
                  <w:sz w:val="20"/>
                  <w:szCs w:val="20"/>
                </w:rPr>
                <w:br/>
                <w:delText xml:space="preserve">(2 × cost) alpha fetoprotein test + </w:delText>
              </w:r>
              <w:r w:rsidDel="00D23EB7">
                <w:rPr>
                  <w:rFonts w:ascii="Times" w:eastAsia="Times" w:hAnsi="Times" w:cs="Times"/>
                  <w:color w:val="111111"/>
                  <w:sz w:val="20"/>
                  <w:szCs w:val="20"/>
                </w:rPr>
                <w:br/>
                <w:delText xml:space="preserve">(2 × cost) abdominal ultrasonography + </w:delText>
              </w:r>
              <w:r w:rsidDel="00D23EB7">
                <w:rPr>
                  <w:rFonts w:ascii="Times" w:eastAsia="Times" w:hAnsi="Times" w:cs="Times"/>
                  <w:color w:val="111111"/>
                  <w:sz w:val="20"/>
                  <w:szCs w:val="20"/>
                </w:rPr>
                <w:br/>
                <w:delText xml:space="preserve">(cost) HCV genotyping + </w:delText>
              </w:r>
              <w:r w:rsidDel="00D23EB7">
                <w:rPr>
                  <w:rFonts w:ascii="Times" w:eastAsia="Times" w:hAnsi="Times" w:cs="Times"/>
                  <w:color w:val="111111"/>
                  <w:sz w:val="20"/>
                  <w:szCs w:val="20"/>
                </w:rPr>
                <w:br/>
                <w:delText xml:space="preserve">(2 × cost) HCV RNA test + </w:delText>
              </w:r>
              <w:r w:rsidDel="00D23EB7">
                <w:rPr>
                  <w:rFonts w:ascii="Times" w:eastAsia="Times" w:hAnsi="Times" w:cs="Times"/>
                  <w:color w:val="111111"/>
                  <w:sz w:val="20"/>
                  <w:szCs w:val="20"/>
                </w:rPr>
                <w:br/>
                <w:delText>(cost × quantity) brief outpatient visit</w:delText>
              </w:r>
            </w:del>
            <w:ins w:id="77" w:author="Alton Russell" w:date="2020-12-17T09:40:00Z">
              <w:r w:rsidR="00D23EB7">
                <w:rPr>
                  <w:rFonts w:ascii="Times" w:eastAsia="Times" w:hAnsi="Times" w:cs="Times"/>
                  <w:color w:val="111111"/>
                  <w:sz w:val="20"/>
                  <w:szCs w:val="20"/>
                </w:rPr>
                <w:t>0</w:t>
              </w:r>
            </w:ins>
          </w:p>
        </w:tc>
      </w:tr>
      <w:tr w:rsidR="00D23EB7" w14:paraId="6E2DBAA8"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BAE43" w14:textId="77777777" w:rsidR="00D23EB7" w:rsidRDefault="00D23EB7" w:rsidP="00D23EB7">
            <w:pPr>
              <w:spacing w:before="40" w:after="40" w:line="240" w:lineRule="auto"/>
              <w:ind w:left="100" w:right="100"/>
            </w:pPr>
            <w:r>
              <w:rPr>
                <w:rFonts w:ascii="Times" w:eastAsia="Times" w:hAnsi="Times" w:cs="Times"/>
                <w:color w:val="111111"/>
                <w:sz w:val="20"/>
                <w:szCs w:val="20"/>
              </w:rPr>
              <w:lastRenderedPageBreak/>
              <w:t>HCV compensated cirrhosis with ART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94736" w14:textId="2B500592" w:rsidR="00D23EB7" w:rsidRPr="00D23EB7" w:rsidRDefault="00D23EB7" w:rsidP="00D23EB7">
            <w:pPr>
              <w:spacing w:before="40" w:after="40" w:line="240" w:lineRule="auto"/>
              <w:ind w:left="100" w:right="100"/>
              <w:rPr>
                <w:b/>
                <w:bCs/>
                <w:rPrChange w:id="78" w:author="Alton Russell" w:date="2020-12-17T09:40:00Z">
                  <w:rPr/>
                </w:rPrChange>
              </w:rPr>
            </w:pPr>
            <w:ins w:id="79" w:author="Alton Russell" w:date="2020-12-17T09:40:00Z">
              <w:r w:rsidRPr="00D23EB7">
                <w:rPr>
                  <w:rFonts w:ascii="Times" w:eastAsia="Times" w:hAnsi="Times" w:cs="Times"/>
                  <w:b/>
                  <w:bCs/>
                  <w:color w:val="111111"/>
                  <w:sz w:val="20"/>
                  <w:szCs w:val="20"/>
                  <w:rPrChange w:id="80" w:author="Alton Russell" w:date="2020-12-17T09:40:00Z">
                    <w:rPr>
                      <w:rFonts w:ascii="Times" w:eastAsia="Times" w:hAnsi="Times" w:cs="Times"/>
                      <w:color w:val="111111"/>
                      <w:sz w:val="20"/>
                      <w:szCs w:val="20"/>
                    </w:rPr>
                  </w:rPrChange>
                </w:rPr>
                <w:t xml:space="preserve">(cost) liver function test + </w:t>
              </w:r>
              <w:r w:rsidRPr="00D23EB7">
                <w:rPr>
                  <w:rFonts w:ascii="Times" w:eastAsia="Times" w:hAnsi="Times" w:cs="Times"/>
                  <w:b/>
                  <w:bCs/>
                  <w:color w:val="111111"/>
                  <w:sz w:val="20"/>
                  <w:szCs w:val="20"/>
                  <w:rPrChange w:id="81" w:author="Alton Russell" w:date="2020-12-17T09:40:00Z">
                    <w:rPr>
                      <w:rFonts w:ascii="Times" w:eastAsia="Times" w:hAnsi="Times" w:cs="Times"/>
                      <w:color w:val="111111"/>
                      <w:sz w:val="20"/>
                      <w:szCs w:val="20"/>
                    </w:rPr>
                  </w:rPrChange>
                </w:rPr>
                <w:br/>
                <w:t xml:space="preserve">(cost) international normalized ratio test + </w:t>
              </w:r>
              <w:r w:rsidRPr="00D23EB7">
                <w:rPr>
                  <w:rFonts w:ascii="Times" w:eastAsia="Times" w:hAnsi="Times" w:cs="Times"/>
                  <w:b/>
                  <w:bCs/>
                  <w:color w:val="111111"/>
                  <w:sz w:val="20"/>
                  <w:szCs w:val="20"/>
                  <w:rPrChange w:id="82" w:author="Alton Russell" w:date="2020-12-17T09:40:00Z">
                    <w:rPr>
                      <w:rFonts w:ascii="Times" w:eastAsia="Times" w:hAnsi="Times" w:cs="Times"/>
                      <w:color w:val="111111"/>
                      <w:sz w:val="20"/>
                      <w:szCs w:val="20"/>
                    </w:rPr>
                  </w:rPrChange>
                </w:rPr>
                <w:br/>
                <w:t xml:space="preserve">(cost) Blood urea nitrogen, creatinine, &amp; electrolytes + </w:t>
              </w:r>
              <w:r w:rsidRPr="00D23EB7">
                <w:rPr>
                  <w:rFonts w:ascii="Times" w:eastAsia="Times" w:hAnsi="Times" w:cs="Times"/>
                  <w:b/>
                  <w:bCs/>
                  <w:color w:val="111111"/>
                  <w:sz w:val="20"/>
                  <w:szCs w:val="20"/>
                  <w:rPrChange w:id="83" w:author="Alton Russell" w:date="2020-12-17T09:40:00Z">
                    <w:rPr>
                      <w:rFonts w:ascii="Times" w:eastAsia="Times" w:hAnsi="Times" w:cs="Times"/>
                      <w:color w:val="111111"/>
                      <w:sz w:val="20"/>
                      <w:szCs w:val="20"/>
                    </w:rPr>
                  </w:rPrChange>
                </w:rPr>
                <w:br/>
                <w:t xml:space="preserve">(cost) Full blood count + </w:t>
              </w:r>
              <w:r w:rsidRPr="00D23EB7">
                <w:rPr>
                  <w:rFonts w:ascii="Times" w:eastAsia="Times" w:hAnsi="Times" w:cs="Times"/>
                  <w:b/>
                  <w:bCs/>
                  <w:color w:val="111111"/>
                  <w:sz w:val="20"/>
                  <w:szCs w:val="20"/>
                  <w:rPrChange w:id="84" w:author="Alton Russell" w:date="2020-12-17T09:40:00Z">
                    <w:rPr>
                      <w:rFonts w:ascii="Times" w:eastAsia="Times" w:hAnsi="Times" w:cs="Times"/>
                      <w:color w:val="111111"/>
                      <w:sz w:val="20"/>
                      <w:szCs w:val="20"/>
                    </w:rPr>
                  </w:rPrChange>
                </w:rPr>
                <w:br/>
                <w:t xml:space="preserve">(2 × cost) alpha fetoprotein test + </w:t>
              </w:r>
              <w:r w:rsidRPr="00D23EB7">
                <w:rPr>
                  <w:rFonts w:ascii="Times" w:eastAsia="Times" w:hAnsi="Times" w:cs="Times"/>
                  <w:b/>
                  <w:bCs/>
                  <w:color w:val="111111"/>
                  <w:sz w:val="20"/>
                  <w:szCs w:val="20"/>
                  <w:rPrChange w:id="85" w:author="Alton Russell" w:date="2020-12-17T09:40:00Z">
                    <w:rPr>
                      <w:rFonts w:ascii="Times" w:eastAsia="Times" w:hAnsi="Times" w:cs="Times"/>
                      <w:color w:val="111111"/>
                      <w:sz w:val="20"/>
                      <w:szCs w:val="20"/>
                    </w:rPr>
                  </w:rPrChange>
                </w:rPr>
                <w:br/>
                <w:t xml:space="preserve">(2 × cost) abdominal ultrasonography + </w:t>
              </w:r>
              <w:r w:rsidRPr="00D23EB7">
                <w:rPr>
                  <w:rFonts w:ascii="Times" w:eastAsia="Times" w:hAnsi="Times" w:cs="Times"/>
                  <w:b/>
                  <w:bCs/>
                  <w:color w:val="111111"/>
                  <w:sz w:val="20"/>
                  <w:szCs w:val="20"/>
                  <w:rPrChange w:id="86" w:author="Alton Russell" w:date="2020-12-17T09:40:00Z">
                    <w:rPr>
                      <w:rFonts w:ascii="Times" w:eastAsia="Times" w:hAnsi="Times" w:cs="Times"/>
                      <w:color w:val="111111"/>
                      <w:sz w:val="20"/>
                      <w:szCs w:val="20"/>
                    </w:rPr>
                  </w:rPrChange>
                </w:rPr>
                <w:br/>
                <w:t xml:space="preserve">(cost) HCV genotyping + </w:t>
              </w:r>
              <w:r w:rsidRPr="00D23EB7">
                <w:rPr>
                  <w:rFonts w:ascii="Times" w:eastAsia="Times" w:hAnsi="Times" w:cs="Times"/>
                  <w:b/>
                  <w:bCs/>
                  <w:color w:val="111111"/>
                  <w:sz w:val="20"/>
                  <w:szCs w:val="20"/>
                  <w:rPrChange w:id="87" w:author="Alton Russell" w:date="2020-12-17T09:40:00Z">
                    <w:rPr>
                      <w:rFonts w:ascii="Times" w:eastAsia="Times" w:hAnsi="Times" w:cs="Times"/>
                      <w:color w:val="111111"/>
                      <w:sz w:val="20"/>
                      <w:szCs w:val="20"/>
                    </w:rPr>
                  </w:rPrChange>
                </w:rPr>
                <w:br/>
                <w:t xml:space="preserve">(2 × cost) HCV RNA test + </w:t>
              </w:r>
              <w:r w:rsidRPr="00D23EB7">
                <w:rPr>
                  <w:rFonts w:ascii="Times" w:eastAsia="Times" w:hAnsi="Times" w:cs="Times"/>
                  <w:b/>
                  <w:bCs/>
                  <w:color w:val="111111"/>
                  <w:sz w:val="20"/>
                  <w:szCs w:val="20"/>
                  <w:rPrChange w:id="88" w:author="Alton Russell" w:date="2020-12-17T09:40:00Z">
                    <w:rPr>
                      <w:rFonts w:ascii="Times" w:eastAsia="Times" w:hAnsi="Times" w:cs="Times"/>
                      <w:color w:val="111111"/>
                      <w:sz w:val="20"/>
                      <w:szCs w:val="20"/>
                    </w:rPr>
                  </w:rPrChange>
                </w:rPr>
                <w:br/>
                <w:t>(cost × quantity) brief outpatient visit</w:t>
              </w:r>
            </w:ins>
            <w:del w:id="89" w:author="Alton Russell" w:date="2020-12-17T09:40:00Z">
              <w:r w:rsidRPr="00D23EB7" w:rsidDel="00EB17C1">
                <w:rPr>
                  <w:rFonts w:ascii="Times" w:eastAsia="Times" w:hAnsi="Times" w:cs="Times"/>
                  <w:b/>
                  <w:bCs/>
                  <w:color w:val="111111"/>
                  <w:sz w:val="20"/>
                  <w:szCs w:val="20"/>
                  <w:rPrChange w:id="90" w:author="Alton Russell" w:date="2020-12-17T09:40:00Z">
                    <w:rPr>
                      <w:rFonts w:ascii="Times" w:eastAsia="Times" w:hAnsi="Times" w:cs="Times"/>
                      <w:color w:val="111111"/>
                      <w:sz w:val="20"/>
                      <w:szCs w:val="20"/>
                    </w:rPr>
                  </w:rPrChange>
                </w:rPr>
                <w:delText xml:space="preserve">(0.5 × cost) HCV compensated cirrhosis total annual costs + </w:delText>
              </w:r>
              <w:r w:rsidRPr="00D23EB7" w:rsidDel="00EB17C1">
                <w:rPr>
                  <w:rFonts w:ascii="Times" w:eastAsia="Times" w:hAnsi="Times" w:cs="Times"/>
                  <w:b/>
                  <w:bCs/>
                  <w:color w:val="111111"/>
                  <w:sz w:val="20"/>
                  <w:szCs w:val="20"/>
                  <w:rPrChange w:id="91" w:author="Alton Russell" w:date="2020-12-17T09:40:00Z">
                    <w:rPr>
                      <w:rFonts w:ascii="Times" w:eastAsia="Times" w:hAnsi="Times" w:cs="Times"/>
                      <w:color w:val="111111"/>
                      <w:sz w:val="20"/>
                      <w:szCs w:val="20"/>
                    </w:rPr>
                  </w:rPrChange>
                </w:rPr>
                <w:br/>
                <w:delText>(cost) HCV antivirals</w:delText>
              </w:r>
            </w:del>
          </w:p>
        </w:tc>
      </w:tr>
      <w:tr w:rsidR="00D23EB7" w14:paraId="399A8CD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EA947" w14:textId="77777777" w:rsidR="00D23EB7" w:rsidRDefault="00D23EB7" w:rsidP="00D23EB7">
            <w:pPr>
              <w:spacing w:before="40" w:after="40" w:line="240" w:lineRule="auto"/>
              <w:ind w:left="100" w:right="100"/>
            </w:pPr>
            <w:r>
              <w:rPr>
                <w:rFonts w:ascii="Times" w:eastAsia="Times" w:hAnsi="Times" w:cs="Times"/>
                <w:color w:val="111111"/>
                <w:sz w:val="20"/>
                <w:szCs w:val="20"/>
              </w:rPr>
              <w:t>HCV decompensated cirrhosis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0F883" w14:textId="55B5EDD0" w:rsidR="00D23EB7" w:rsidRDefault="00D23EB7" w:rsidP="00D23EB7">
            <w:pPr>
              <w:spacing w:before="40" w:after="40" w:line="240" w:lineRule="auto"/>
              <w:ind w:left="100" w:right="100"/>
            </w:pPr>
            <w:del w:id="92" w:author="Alton Russell" w:date="2020-12-17T09:41:00Z">
              <w:r w:rsidDel="00D23EB7">
                <w:rPr>
                  <w:rFonts w:ascii="Times" w:eastAsia="Times" w:hAnsi="Times" w:cs="Times"/>
                  <w:color w:val="111111"/>
                  <w:sz w:val="20"/>
                  <w:szCs w:val="20"/>
                </w:rPr>
                <w:delText xml:space="preserve">(cost) liver function test + </w:delText>
              </w:r>
              <w:r w:rsidDel="00D23EB7">
                <w:rPr>
                  <w:rFonts w:ascii="Times" w:eastAsia="Times" w:hAnsi="Times" w:cs="Times"/>
                  <w:color w:val="111111"/>
                  <w:sz w:val="20"/>
                  <w:szCs w:val="20"/>
                </w:rPr>
                <w:br/>
                <w:delText xml:space="preserve">(cost) international normalized ratio test + </w:delText>
              </w:r>
              <w:r w:rsidDel="00D23EB7">
                <w:rPr>
                  <w:rFonts w:ascii="Times" w:eastAsia="Times" w:hAnsi="Times" w:cs="Times"/>
                  <w:color w:val="111111"/>
                  <w:sz w:val="20"/>
                  <w:szCs w:val="20"/>
                </w:rPr>
                <w:br/>
                <w:delText xml:space="preserve">(cost) Blood urea nitrogen, creatinine, &amp; electrolytes + </w:delText>
              </w:r>
              <w:r w:rsidDel="00D23EB7">
                <w:rPr>
                  <w:rFonts w:ascii="Times" w:eastAsia="Times" w:hAnsi="Times" w:cs="Times"/>
                  <w:color w:val="111111"/>
                  <w:sz w:val="20"/>
                  <w:szCs w:val="20"/>
                </w:rPr>
                <w:br/>
                <w:delText xml:space="preserve">(cost) Full blood count + </w:delText>
              </w:r>
              <w:r w:rsidDel="00D23EB7">
                <w:rPr>
                  <w:rFonts w:ascii="Times" w:eastAsia="Times" w:hAnsi="Times" w:cs="Times"/>
                  <w:color w:val="111111"/>
                  <w:sz w:val="20"/>
                  <w:szCs w:val="20"/>
                </w:rPr>
                <w:br/>
                <w:delText xml:space="preserve">(2 × cost) alpha fetoprotein test + </w:delText>
              </w:r>
              <w:r w:rsidDel="00D23EB7">
                <w:rPr>
                  <w:rFonts w:ascii="Times" w:eastAsia="Times" w:hAnsi="Times" w:cs="Times"/>
                  <w:color w:val="111111"/>
                  <w:sz w:val="20"/>
                  <w:szCs w:val="20"/>
                </w:rPr>
                <w:br/>
                <w:delText xml:space="preserve">(2 × cost) abdominal ultrasonography + </w:delText>
              </w:r>
              <w:r w:rsidDel="00D23EB7">
                <w:rPr>
                  <w:rFonts w:ascii="Times" w:eastAsia="Times" w:hAnsi="Times" w:cs="Times"/>
                  <w:color w:val="111111"/>
                  <w:sz w:val="20"/>
                  <w:szCs w:val="20"/>
                </w:rPr>
                <w:br/>
                <w:delText xml:space="preserve">(cost) HCV genotyping + </w:delText>
              </w:r>
              <w:r w:rsidDel="00D23EB7">
                <w:rPr>
                  <w:rFonts w:ascii="Times" w:eastAsia="Times" w:hAnsi="Times" w:cs="Times"/>
                  <w:color w:val="111111"/>
                  <w:sz w:val="20"/>
                  <w:szCs w:val="20"/>
                </w:rPr>
                <w:br/>
                <w:delText xml:space="preserve">(3 × cost) HCV RNA test + </w:delText>
              </w:r>
              <w:r w:rsidDel="00D23EB7">
                <w:rPr>
                  <w:rFonts w:ascii="Times" w:eastAsia="Times" w:hAnsi="Times" w:cs="Times"/>
                  <w:color w:val="111111"/>
                  <w:sz w:val="20"/>
                  <w:szCs w:val="20"/>
                </w:rPr>
                <w:br/>
                <w:delText xml:space="preserve">(2 × cost) endoscopy with band ligation + </w:delText>
              </w:r>
              <w:r w:rsidDel="00D23EB7">
                <w:rPr>
                  <w:rFonts w:ascii="Times" w:eastAsia="Times" w:hAnsi="Times" w:cs="Times"/>
                  <w:color w:val="111111"/>
                  <w:sz w:val="20"/>
                  <w:szCs w:val="20"/>
                </w:rPr>
                <w:br/>
                <w:delText xml:space="preserve">(cost) spironolactone + </w:delText>
              </w:r>
              <w:r w:rsidDel="00D23EB7">
                <w:rPr>
                  <w:rFonts w:ascii="Times" w:eastAsia="Times" w:hAnsi="Times" w:cs="Times"/>
                  <w:color w:val="111111"/>
                  <w:sz w:val="20"/>
                  <w:szCs w:val="20"/>
                </w:rPr>
                <w:br/>
                <w:delText xml:space="preserve">(cost) furosemide + </w:delText>
              </w:r>
              <w:r w:rsidDel="00D23EB7">
                <w:rPr>
                  <w:rFonts w:ascii="Times" w:eastAsia="Times" w:hAnsi="Times" w:cs="Times"/>
                  <w:color w:val="111111"/>
                  <w:sz w:val="20"/>
                  <w:szCs w:val="20"/>
                </w:rPr>
                <w:br/>
                <w:delText>(cost × quantity) brief outpatient visit</w:delText>
              </w:r>
            </w:del>
            <w:ins w:id="93" w:author="Alton Russell" w:date="2020-12-17T09:41:00Z">
              <w:r>
                <w:rPr>
                  <w:rFonts w:ascii="Times" w:eastAsia="Times" w:hAnsi="Times" w:cs="Times"/>
                  <w:color w:val="111111"/>
                  <w:sz w:val="20"/>
                  <w:szCs w:val="20"/>
                </w:rPr>
                <w:t>0</w:t>
              </w:r>
            </w:ins>
          </w:p>
        </w:tc>
      </w:tr>
      <w:tr w:rsidR="00D23EB7" w14:paraId="42CE7AF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9C003" w14:textId="77777777" w:rsidR="00D23EB7" w:rsidRDefault="00D23EB7" w:rsidP="00D23EB7">
            <w:pPr>
              <w:spacing w:before="40" w:after="40" w:line="240" w:lineRule="auto"/>
              <w:ind w:left="100" w:right="100"/>
            </w:pPr>
            <w:r>
              <w:rPr>
                <w:rFonts w:ascii="Times" w:eastAsia="Times" w:hAnsi="Times" w:cs="Times"/>
                <w:color w:val="111111"/>
                <w:sz w:val="20"/>
                <w:szCs w:val="20"/>
              </w:rPr>
              <w:t>HCV decompensated cirrhosis with ART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81DDC" w14:textId="74B3240A" w:rsidR="00D23EB7" w:rsidRDefault="00D23EB7" w:rsidP="00D23EB7">
            <w:pPr>
              <w:spacing w:before="40" w:after="40" w:line="240" w:lineRule="auto"/>
              <w:ind w:left="100" w:right="100"/>
            </w:pPr>
            <w:ins w:id="94" w:author="Alton Russell" w:date="2020-12-17T09:41:00Z">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(cost) Blood urea nitrogen, creatinine, &amp; electrolytes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(2 × cost) alpha fetoprotein test + </w:t>
              </w:r>
              <w:r>
                <w:rPr>
                  <w:rFonts w:ascii="Times" w:eastAsia="Times" w:hAnsi="Times" w:cs="Times"/>
                  <w:color w:val="111111"/>
                  <w:sz w:val="20"/>
                  <w:szCs w:val="20"/>
                </w:rPr>
                <w:br/>
                <w:t xml:space="preserve">(2 × cost) abdominal ultrasonography + </w:t>
              </w:r>
              <w:r>
                <w:rPr>
                  <w:rFonts w:ascii="Times" w:eastAsia="Times" w:hAnsi="Times" w:cs="Times"/>
                  <w:color w:val="111111"/>
                  <w:sz w:val="20"/>
                  <w:szCs w:val="20"/>
                </w:rPr>
                <w:br/>
                <w:t xml:space="preserve">(cost) HCV genotyping + </w:t>
              </w:r>
              <w:r>
                <w:rPr>
                  <w:rFonts w:ascii="Times" w:eastAsia="Times" w:hAnsi="Times" w:cs="Times"/>
                  <w:color w:val="111111"/>
                  <w:sz w:val="20"/>
                  <w:szCs w:val="20"/>
                </w:rPr>
                <w:br/>
                <w:t xml:space="preserve">(3 × cost) HCV RNA test + </w:t>
              </w:r>
              <w:r>
                <w:rPr>
                  <w:rFonts w:ascii="Times" w:eastAsia="Times" w:hAnsi="Times" w:cs="Times"/>
                  <w:color w:val="111111"/>
                  <w:sz w:val="20"/>
                  <w:szCs w:val="20"/>
                </w:rPr>
                <w:br/>
                <w:t xml:space="preserve">(2 × cost) endoscopy with band ligation + </w:t>
              </w:r>
              <w:r>
                <w:rPr>
                  <w:rFonts w:ascii="Times" w:eastAsia="Times" w:hAnsi="Times" w:cs="Times"/>
                  <w:color w:val="111111"/>
                  <w:sz w:val="20"/>
                  <w:szCs w:val="20"/>
                </w:rPr>
                <w:br/>
                <w:t xml:space="preserve">(cost) spironolactone + </w:t>
              </w:r>
              <w:r>
                <w:rPr>
                  <w:rFonts w:ascii="Times" w:eastAsia="Times" w:hAnsi="Times" w:cs="Times"/>
                  <w:color w:val="111111"/>
                  <w:sz w:val="20"/>
                  <w:szCs w:val="20"/>
                </w:rPr>
                <w:br/>
                <w:t xml:space="preserve">(cost) furosemide + </w:t>
              </w:r>
              <w:r>
                <w:rPr>
                  <w:rFonts w:ascii="Times" w:eastAsia="Times" w:hAnsi="Times" w:cs="Times"/>
                  <w:color w:val="111111"/>
                  <w:sz w:val="20"/>
                  <w:szCs w:val="20"/>
                </w:rPr>
                <w:br/>
                <w:t>(cost × quantity) brief outpatient visit</w:t>
              </w:r>
            </w:ins>
            <w:del w:id="95" w:author="Alton Russell" w:date="2020-12-17T09:41:00Z">
              <w:r w:rsidDel="00D23EB7">
                <w:rPr>
                  <w:rFonts w:ascii="Times" w:eastAsia="Times" w:hAnsi="Times" w:cs="Times"/>
                  <w:color w:val="111111"/>
                  <w:sz w:val="20"/>
                  <w:szCs w:val="20"/>
                </w:rPr>
                <w:delText xml:space="preserve">(0.5 × cost) HCV decompensated cirrhosis total annual costs + </w:delText>
              </w:r>
            </w:del>
            <w:r>
              <w:rPr>
                <w:rFonts w:ascii="Times" w:eastAsia="Times" w:hAnsi="Times" w:cs="Times"/>
                <w:color w:val="111111"/>
                <w:sz w:val="20"/>
                <w:szCs w:val="20"/>
              </w:rPr>
              <w:br/>
              <w:t>(cost) HCV antivirals</w:t>
            </w:r>
          </w:p>
        </w:tc>
      </w:tr>
      <w:tr w:rsidR="00D23EB7" w14:paraId="464B7A7D"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0C4FB" w14:textId="77777777" w:rsidR="00D23EB7" w:rsidRDefault="00D23EB7" w:rsidP="00D23EB7">
            <w:pPr>
              <w:spacing w:before="40" w:after="40" w:line="240" w:lineRule="auto"/>
              <w:ind w:left="100" w:right="100"/>
            </w:pPr>
            <w:r>
              <w:rPr>
                <w:rFonts w:ascii="Times" w:eastAsia="Times" w:hAnsi="Times" w:cs="Times"/>
                <w:color w:val="111111"/>
                <w:sz w:val="20"/>
                <w:szCs w:val="20"/>
              </w:rPr>
              <w:t>HCV hepatocellular carcinoma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183D5" w14:textId="77777777" w:rsidR="00D23EB7" w:rsidRDefault="00D23EB7" w:rsidP="00D23EB7">
            <w:pPr>
              <w:spacing w:before="40" w:after="40" w:line="240" w:lineRule="auto"/>
              <w:ind w:left="100" w:right="100"/>
            </w:pPr>
            <w:r>
              <w:rPr>
                <w:rFonts w:ascii="Times" w:eastAsia="Times" w:hAnsi="Times" w:cs="Times"/>
                <w:color w:val="111111"/>
                <w:sz w:val="20"/>
                <w:szCs w:val="20"/>
              </w:rPr>
              <w:t xml:space="preserve">(cost) liver function test + </w:t>
            </w:r>
            <w:r>
              <w:rPr>
                <w:rFonts w:ascii="Times" w:eastAsia="Times" w:hAnsi="Times" w:cs="Times"/>
                <w:color w:val="111111"/>
                <w:sz w:val="20"/>
                <w:szCs w:val="20"/>
              </w:rPr>
              <w:br/>
              <w:t xml:space="preserve">(cost) international normalized ratio test + </w:t>
            </w:r>
            <w:r>
              <w:rPr>
                <w:rFonts w:ascii="Times" w:eastAsia="Times" w:hAnsi="Times" w:cs="Times"/>
                <w:color w:val="111111"/>
                <w:sz w:val="20"/>
                <w:szCs w:val="20"/>
              </w:rPr>
              <w:br/>
              <w:t xml:space="preserve">(cost) Full blood count + </w:t>
            </w:r>
            <w:r>
              <w:rPr>
                <w:rFonts w:ascii="Times" w:eastAsia="Times" w:hAnsi="Times" w:cs="Times"/>
                <w:color w:val="111111"/>
                <w:sz w:val="20"/>
                <w:szCs w:val="20"/>
              </w:rPr>
              <w:br/>
              <w:t xml:space="preserve">(cost) alpha fetoprotein test + </w:t>
            </w:r>
            <w:r>
              <w:rPr>
                <w:rFonts w:ascii="Times" w:eastAsia="Times" w:hAnsi="Times" w:cs="Times"/>
                <w:color w:val="111111"/>
                <w:sz w:val="20"/>
                <w:szCs w:val="20"/>
              </w:rPr>
              <w:br/>
              <w:t xml:space="preserve">(cost) triphasic CT scan + </w:t>
            </w:r>
            <w:r>
              <w:rPr>
                <w:rFonts w:ascii="Times" w:eastAsia="Times" w:hAnsi="Times" w:cs="Times"/>
                <w:color w:val="111111"/>
                <w:sz w:val="20"/>
                <w:szCs w:val="20"/>
              </w:rPr>
              <w:br/>
              <w:t xml:space="preserve">(cost) endoscopy with band ligation + </w:t>
            </w:r>
            <w:r>
              <w:rPr>
                <w:rFonts w:ascii="Times" w:eastAsia="Times" w:hAnsi="Times" w:cs="Times"/>
                <w:color w:val="111111"/>
                <w:sz w:val="20"/>
                <w:szCs w:val="20"/>
              </w:rPr>
              <w:br/>
              <w:t xml:space="preserve">(cost) sorafenib + </w:t>
            </w:r>
            <w:r>
              <w:rPr>
                <w:rFonts w:ascii="Times" w:eastAsia="Times" w:hAnsi="Times" w:cs="Times"/>
                <w:color w:val="111111"/>
                <w:sz w:val="20"/>
                <w:szCs w:val="20"/>
              </w:rPr>
              <w:br/>
              <w:t>(cost) transarterial chemoembolization</w:t>
            </w:r>
          </w:p>
        </w:tc>
      </w:tr>
      <w:tr w:rsidR="00D23EB7" w14:paraId="6C485A9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6EDC4" w14:textId="77777777" w:rsidR="00D23EB7" w:rsidRDefault="00D23EB7" w:rsidP="00D23EB7">
            <w:pPr>
              <w:spacing w:before="40" w:after="40" w:line="240" w:lineRule="auto"/>
              <w:ind w:left="100" w:right="100"/>
            </w:pPr>
            <w:r>
              <w:rPr>
                <w:rFonts w:ascii="Times" w:eastAsia="Times" w:hAnsi="Times" w:cs="Times"/>
                <w:color w:val="111111"/>
                <w:sz w:val="20"/>
                <w:szCs w:val="20"/>
              </w:rPr>
              <w:t>HCV related death or other-cause death</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C68AC" w14:textId="77777777" w:rsidR="00D23EB7" w:rsidRDefault="00D23EB7" w:rsidP="00D23EB7">
            <w:pPr>
              <w:spacing w:before="40" w:after="40" w:line="240" w:lineRule="auto"/>
              <w:ind w:left="100" w:right="100"/>
            </w:pPr>
            <w:r>
              <w:rPr>
                <w:rFonts w:ascii="Times" w:eastAsia="Times" w:hAnsi="Times" w:cs="Times"/>
                <w:color w:val="111111"/>
                <w:sz w:val="20"/>
                <w:szCs w:val="20"/>
              </w:rPr>
              <w:t>0</w:t>
            </w:r>
          </w:p>
        </w:tc>
      </w:tr>
    </w:tbl>
    <w:p w14:paraId="2EC9017E" w14:textId="77777777" w:rsidR="00CC38C6" w:rsidRDefault="00CC38C6">
      <w:pPr>
        <w:pStyle w:val="Heading5"/>
      </w:pPr>
      <w:bookmarkStart w:id="96" w:name="section-11"/>
      <w:bookmarkEnd w:id="96"/>
    </w:p>
    <w:p w14:paraId="704B0B1F" w14:textId="77777777" w:rsidR="00CC38C6" w:rsidRDefault="001F5491">
      <w:pPr>
        <w:pStyle w:val="Compact"/>
      </w:pPr>
      <w:r>
        <w:rPr>
          <w:b/>
        </w:rPr>
        <w:t>Table S4</w:t>
      </w:r>
      <w:r>
        <w:t xml:space="preserve"> Calculated annual costs for each disease state in the HIV, HBV, and HCV disease progression Markov models</w:t>
      </w:r>
    </w:p>
    <w:p w14:paraId="09F6A7FD" w14:textId="77777777" w:rsidR="00CC38C6" w:rsidRDefault="001F5491">
      <w:pPr>
        <w:pStyle w:val="BodyText"/>
      </w:pPr>
      <w:r>
        <w:t>To do.</w:t>
      </w:r>
    </w:p>
    <w:p w14:paraId="569754F9" w14:textId="77777777" w:rsidR="00CC38C6" w:rsidRDefault="00CC38C6">
      <w:pPr>
        <w:pStyle w:val="Heading5"/>
      </w:pPr>
      <w:bookmarkStart w:id="97" w:name="section-12"/>
      <w:bookmarkEnd w:id="97"/>
    </w:p>
    <w:p w14:paraId="06A3B9EA" w14:textId="0E05278C" w:rsidR="00CC38C6" w:rsidRDefault="001F5491">
      <w:pPr>
        <w:pStyle w:val="CaptionedFigure"/>
      </w:pPr>
      <w:del w:id="98" w:author="Alton Russell" w:date="2020-12-17T08:32:00Z">
        <w:r w:rsidDel="00CB6D5F">
          <w:rPr>
            <w:noProof/>
          </w:rPr>
          <w:drawing>
            <wp:inline distT="0" distB="0" distL="0" distR="0" wp14:anchorId="7124584D" wp14:editId="76CADE47">
              <wp:extent cx="5943600" cy="4164994"/>
              <wp:effectExtent l="0" t="0" r="0" b="0"/>
              <wp:docPr id="5" name="Picture" descr="Fig. S1. Schematics for Markov models used to estimate net-present lifetime costs for HIV, HBV, and HCV."/>
              <wp:cNvGraphicFramePr/>
              <a:graphic xmlns:a="http://schemas.openxmlformats.org/drawingml/2006/main">
                <a:graphicData uri="http://schemas.openxmlformats.org/drawingml/2006/picture">
                  <pic:pic xmlns:pic="http://schemas.openxmlformats.org/drawingml/2006/picture">
                    <pic:nvPicPr>
                      <pic:cNvPr id="6" name="Picture" descr="figs/markov_schematics.png"/>
                      <pic:cNvPicPr>
                        <a:picLocks noChangeAspect="1" noChangeArrowheads="1"/>
                      </pic:cNvPicPr>
                    </pic:nvPicPr>
                    <pic:blipFill>
                      <a:blip r:embed="rId28"/>
                      <a:stretch>
                        <a:fillRect/>
                      </a:stretch>
                    </pic:blipFill>
                    <pic:spPr bwMode="auto">
                      <a:xfrm>
                        <a:off x="0" y="0"/>
                        <a:ext cx="5943600" cy="4164994"/>
                      </a:xfrm>
                      <a:prstGeom prst="rect">
                        <a:avLst/>
                      </a:prstGeom>
                      <a:noFill/>
                      <a:ln w="9525">
                        <a:noFill/>
                        <a:headEnd/>
                        <a:tailEnd/>
                      </a:ln>
                    </pic:spPr>
                  </pic:pic>
                </a:graphicData>
              </a:graphic>
            </wp:inline>
          </w:drawing>
        </w:r>
      </w:del>
    </w:p>
    <w:p w14:paraId="521FF73C" w14:textId="77777777" w:rsidR="00CC38C6" w:rsidRDefault="001F5491">
      <w:pPr>
        <w:pStyle w:val="ImageCaption"/>
      </w:pPr>
      <w:r>
        <w:rPr>
          <w:b/>
        </w:rPr>
        <w:t>Fig. S1.</w:t>
      </w:r>
      <w:r>
        <w:t xml:space="preserve"> Schematics for Markov models used to estimate net-present lifetime costs for HIV, HBV, and HCV.</w:t>
      </w:r>
    </w:p>
    <w:p w14:paraId="2F5C9F9A" w14:textId="77777777" w:rsidR="00CC38C6" w:rsidRDefault="00CC38C6">
      <w:pPr>
        <w:pStyle w:val="Heading5"/>
      </w:pPr>
      <w:bookmarkStart w:id="99" w:name="section-13"/>
      <w:bookmarkEnd w:id="99"/>
    </w:p>
    <w:p w14:paraId="0F639284" w14:textId="77777777" w:rsidR="00CC38C6" w:rsidRDefault="001F5491">
      <w:pPr>
        <w:pStyle w:val="CaptionedFigure"/>
      </w:pPr>
      <w:r>
        <w:rPr>
          <w:noProof/>
        </w:rPr>
        <w:drawing>
          <wp:inline distT="0" distB="0" distL="0" distR="0" wp14:anchorId="6911F4A4" wp14:editId="70E339CD">
            <wp:extent cx="5943600" cy="5943600"/>
            <wp:effectExtent l="0" t="0" r="0" b="0"/>
            <wp:docPr id="7" name="Picture" descr="Fig. S2. Calibration plots for HIV transition probabilities."/>
            <wp:cNvGraphicFramePr/>
            <a:graphic xmlns:a="http://schemas.openxmlformats.org/drawingml/2006/main">
              <a:graphicData uri="http://schemas.openxmlformats.org/drawingml/2006/picture">
                <pic:pic xmlns:pic="http://schemas.openxmlformats.org/drawingml/2006/picture">
                  <pic:nvPicPr>
                    <pic:cNvPr id="8" name="Picture" descr="figs/HIV_calib_plot.png"/>
                    <pic:cNvPicPr>
                      <a:picLocks noChangeAspect="1" noChangeArrowheads="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14:paraId="79F894F0" w14:textId="77777777" w:rsidR="00CC38C6" w:rsidRDefault="001F5491">
      <w:pPr>
        <w:pStyle w:val="ImageCaption"/>
      </w:pPr>
      <w:r>
        <w:rPr>
          <w:b/>
        </w:rPr>
        <w:t>Fig. S2.</w:t>
      </w:r>
      <w:r>
        <w:t xml:space="preserve"> Calibration plots for HIV transition probabilities.</w:t>
      </w:r>
    </w:p>
    <w:p w14:paraId="5076A3DD" w14:textId="77777777" w:rsidR="00CC38C6" w:rsidRDefault="00CC38C6">
      <w:pPr>
        <w:pStyle w:val="Heading5"/>
      </w:pPr>
      <w:bookmarkStart w:id="100" w:name="section-14"/>
      <w:bookmarkEnd w:id="100"/>
    </w:p>
    <w:p w14:paraId="727925AE" w14:textId="77777777" w:rsidR="00CC38C6" w:rsidRDefault="001F5491">
      <w:pPr>
        <w:pStyle w:val="CaptionedFigure"/>
      </w:pPr>
      <w:r>
        <w:rPr>
          <w:noProof/>
        </w:rPr>
        <w:drawing>
          <wp:inline distT="0" distB="0" distL="0" distR="0" wp14:anchorId="582D61D6" wp14:editId="600F2C07">
            <wp:extent cx="5943600" cy="5486399"/>
            <wp:effectExtent l="0" t="0" r="0" b="0"/>
            <wp:docPr id="9" name="Picture" descr="Fig. S3. Markov trace plot for HIV pediatric and adult cohorts."/>
            <wp:cNvGraphicFramePr/>
            <a:graphic xmlns:a="http://schemas.openxmlformats.org/drawingml/2006/main">
              <a:graphicData uri="http://schemas.openxmlformats.org/drawingml/2006/picture">
                <pic:pic xmlns:pic="http://schemas.openxmlformats.org/drawingml/2006/picture">
                  <pic:nvPicPr>
                    <pic:cNvPr id="10" name="Picture" descr="figs/hiv_trace.png"/>
                    <pic:cNvPicPr>
                      <a:picLocks noChangeAspect="1" noChangeArrowheads="1"/>
                    </pic:cNvPicPr>
                  </pic:nvPicPr>
                  <pic:blipFill>
                    <a:blip r:embed="rId30"/>
                    <a:stretch>
                      <a:fillRect/>
                    </a:stretch>
                  </pic:blipFill>
                  <pic:spPr bwMode="auto">
                    <a:xfrm>
                      <a:off x="0" y="0"/>
                      <a:ext cx="5943600" cy="5486399"/>
                    </a:xfrm>
                    <a:prstGeom prst="rect">
                      <a:avLst/>
                    </a:prstGeom>
                    <a:noFill/>
                    <a:ln w="9525">
                      <a:noFill/>
                      <a:headEnd/>
                      <a:tailEnd/>
                    </a:ln>
                  </pic:spPr>
                </pic:pic>
              </a:graphicData>
            </a:graphic>
          </wp:inline>
        </w:drawing>
      </w:r>
    </w:p>
    <w:p w14:paraId="2CA78098" w14:textId="77777777" w:rsidR="00CC38C6" w:rsidRDefault="001F5491">
      <w:pPr>
        <w:pStyle w:val="ImageCaption"/>
      </w:pPr>
      <w:r>
        <w:rPr>
          <w:b/>
        </w:rPr>
        <w:t>Fig. S3.</w:t>
      </w:r>
      <w:r>
        <w:t xml:space="preserve"> Markov trace plot for HIV pediatric and adult cohorts.</w:t>
      </w:r>
    </w:p>
    <w:p w14:paraId="30FD0EC7" w14:textId="77777777" w:rsidR="00CC38C6" w:rsidRDefault="00CC38C6">
      <w:pPr>
        <w:pStyle w:val="Heading5"/>
      </w:pPr>
      <w:bookmarkStart w:id="101" w:name="section-15"/>
      <w:bookmarkEnd w:id="101"/>
    </w:p>
    <w:p w14:paraId="772CADAC" w14:textId="77777777" w:rsidR="00CC38C6" w:rsidRDefault="001F5491">
      <w:pPr>
        <w:pStyle w:val="CaptionedFigure"/>
      </w:pPr>
      <w:r>
        <w:rPr>
          <w:noProof/>
        </w:rPr>
        <w:drawing>
          <wp:inline distT="0" distB="0" distL="0" distR="0" wp14:anchorId="4118E7DA" wp14:editId="738371D4">
            <wp:extent cx="5943600" cy="6400799"/>
            <wp:effectExtent l="0" t="0" r="0" b="0"/>
            <wp:docPr id="11" name="Picture" descr="Fig. S4. Markov trace plot for HCV pediatric and adult cohorts."/>
            <wp:cNvGraphicFramePr/>
            <a:graphic xmlns:a="http://schemas.openxmlformats.org/drawingml/2006/main">
              <a:graphicData uri="http://schemas.openxmlformats.org/drawingml/2006/picture">
                <pic:pic xmlns:pic="http://schemas.openxmlformats.org/drawingml/2006/picture">
                  <pic:nvPicPr>
                    <pic:cNvPr id="12" name="Picture" descr="figs/hbv_trace.png"/>
                    <pic:cNvPicPr>
                      <a:picLocks noChangeAspect="1" noChangeArrowheads="1"/>
                    </pic:cNvPicPr>
                  </pic:nvPicPr>
                  <pic:blipFill>
                    <a:blip r:embed="rId31"/>
                    <a:stretch>
                      <a:fillRect/>
                    </a:stretch>
                  </pic:blipFill>
                  <pic:spPr bwMode="auto">
                    <a:xfrm>
                      <a:off x="0" y="0"/>
                      <a:ext cx="5943600" cy="6400799"/>
                    </a:xfrm>
                    <a:prstGeom prst="rect">
                      <a:avLst/>
                    </a:prstGeom>
                    <a:noFill/>
                    <a:ln w="9525">
                      <a:noFill/>
                      <a:headEnd/>
                      <a:tailEnd/>
                    </a:ln>
                  </pic:spPr>
                </pic:pic>
              </a:graphicData>
            </a:graphic>
          </wp:inline>
        </w:drawing>
      </w:r>
    </w:p>
    <w:p w14:paraId="080FA755" w14:textId="139674A2" w:rsidR="00CC38C6" w:rsidRDefault="001F5491">
      <w:pPr>
        <w:pStyle w:val="ImageCaption"/>
      </w:pPr>
      <w:r>
        <w:rPr>
          <w:b/>
        </w:rPr>
        <w:t>Fig. S4.</w:t>
      </w:r>
      <w:r>
        <w:t xml:space="preserve"> Markov trace plot for </w:t>
      </w:r>
      <w:r w:rsidR="00CB6D5F">
        <w:t>HBV</w:t>
      </w:r>
      <w:r w:rsidR="00CB6D5F">
        <w:t xml:space="preserve"> </w:t>
      </w:r>
      <w:r>
        <w:t>pediatric and adult cohorts.</w:t>
      </w:r>
    </w:p>
    <w:p w14:paraId="5B93277E" w14:textId="77777777" w:rsidR="00CC38C6" w:rsidRDefault="00CC38C6">
      <w:pPr>
        <w:pStyle w:val="Heading5"/>
      </w:pPr>
      <w:bookmarkStart w:id="102" w:name="section-16"/>
      <w:bookmarkEnd w:id="102"/>
    </w:p>
    <w:p w14:paraId="375EEEC8" w14:textId="77777777" w:rsidR="00CC38C6" w:rsidRDefault="001F5491">
      <w:pPr>
        <w:pStyle w:val="CaptionedFigure"/>
      </w:pPr>
      <w:r>
        <w:rPr>
          <w:noProof/>
        </w:rPr>
        <w:drawing>
          <wp:inline distT="0" distB="0" distL="0" distR="0" wp14:anchorId="14B2D7D7" wp14:editId="2C0F1678">
            <wp:extent cx="5943600" cy="6400799"/>
            <wp:effectExtent l="0" t="0" r="0" b="0"/>
            <wp:docPr id="13" name="Picture" descr="Fig. S5. Markov trace plot for HBV pediatric and adult cohorts."/>
            <wp:cNvGraphicFramePr/>
            <a:graphic xmlns:a="http://schemas.openxmlformats.org/drawingml/2006/main">
              <a:graphicData uri="http://schemas.openxmlformats.org/drawingml/2006/picture">
                <pic:pic xmlns:pic="http://schemas.openxmlformats.org/drawingml/2006/picture">
                  <pic:nvPicPr>
                    <pic:cNvPr id="14" name="Picture" descr="figs/hcv_trace.png"/>
                    <pic:cNvPicPr>
                      <a:picLocks noChangeAspect="1" noChangeArrowheads="1"/>
                    </pic:cNvPicPr>
                  </pic:nvPicPr>
                  <pic:blipFill>
                    <a:blip r:embed="rId32"/>
                    <a:stretch>
                      <a:fillRect/>
                    </a:stretch>
                  </pic:blipFill>
                  <pic:spPr bwMode="auto">
                    <a:xfrm>
                      <a:off x="0" y="0"/>
                      <a:ext cx="5943600" cy="6400799"/>
                    </a:xfrm>
                    <a:prstGeom prst="rect">
                      <a:avLst/>
                    </a:prstGeom>
                    <a:noFill/>
                    <a:ln w="9525">
                      <a:noFill/>
                      <a:headEnd/>
                      <a:tailEnd/>
                    </a:ln>
                  </pic:spPr>
                </pic:pic>
              </a:graphicData>
            </a:graphic>
          </wp:inline>
        </w:drawing>
      </w:r>
    </w:p>
    <w:p w14:paraId="4FFB389C" w14:textId="578C9A76" w:rsidR="00CC38C6" w:rsidRDefault="001F5491">
      <w:pPr>
        <w:pStyle w:val="ImageCaption"/>
      </w:pPr>
      <w:r>
        <w:rPr>
          <w:b/>
        </w:rPr>
        <w:t>Fig. S5.</w:t>
      </w:r>
      <w:r>
        <w:t xml:space="preserve"> Markov trace plot for H</w:t>
      </w:r>
      <w:r w:rsidR="00CB6D5F">
        <w:t>C</w:t>
      </w:r>
      <w:r>
        <w:t>V pediatric and adult cohorts.</w:t>
      </w:r>
    </w:p>
    <w:sectPr w:rsidR="00CC38C6" w:rsidSect="001F5491">
      <w:footerReference w:type="default" r:id="rId3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0E22B" w14:textId="77777777" w:rsidR="00FB52C4" w:rsidRDefault="00FB52C4">
      <w:pPr>
        <w:spacing w:after="0" w:line="240" w:lineRule="auto"/>
      </w:pPr>
      <w:r>
        <w:separator/>
      </w:r>
    </w:p>
  </w:endnote>
  <w:endnote w:type="continuationSeparator" w:id="0">
    <w:p w14:paraId="7E34845C" w14:textId="77777777" w:rsidR="00FB52C4" w:rsidRDefault="00FB5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22CFC21C" w14:textId="77777777" w:rsidR="001F5491" w:rsidRDefault="001F5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567275" w14:textId="77777777" w:rsidR="001F5491" w:rsidRDefault="001F5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655431"/>
      <w:docPartObj>
        <w:docPartGallery w:val="Page Numbers (Bottom of Page)"/>
        <w:docPartUnique/>
      </w:docPartObj>
    </w:sdtPr>
    <w:sdtEndPr>
      <w:rPr>
        <w:noProof/>
      </w:rPr>
    </w:sdtEndPr>
    <w:sdtContent>
      <w:p w14:paraId="272706C5" w14:textId="77777777" w:rsidR="001F5491" w:rsidRDefault="001F5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3B6CBD" w14:textId="77777777" w:rsidR="001F5491" w:rsidRDefault="001F5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86338"/>
      <w:docPartObj>
        <w:docPartGallery w:val="Page Numbers (Bottom of Page)"/>
        <w:docPartUnique/>
      </w:docPartObj>
    </w:sdtPr>
    <w:sdtEndPr>
      <w:rPr>
        <w:noProof/>
      </w:rPr>
    </w:sdtEndPr>
    <w:sdtContent>
      <w:p w14:paraId="0BA80334" w14:textId="77777777" w:rsidR="001F5491" w:rsidRDefault="001F5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8FA63A" w14:textId="77777777" w:rsidR="001F5491" w:rsidRDefault="001F5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E2AA3" w14:textId="77777777" w:rsidR="00FB52C4" w:rsidRDefault="00FB52C4">
      <w:r>
        <w:separator/>
      </w:r>
    </w:p>
  </w:footnote>
  <w:footnote w:type="continuationSeparator" w:id="0">
    <w:p w14:paraId="7A4BFF97" w14:textId="77777777" w:rsidR="00FB52C4" w:rsidRDefault="00FB5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204A4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5A60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82E1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ED2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E21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F024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3618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B400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A67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06D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n Russell">
    <w15:presenceInfo w15:providerId="Windows Live" w15:userId="3ceb7552967c4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5491"/>
    <w:rsid w:val="004C00B0"/>
    <w:rsid w:val="004E29B3"/>
    <w:rsid w:val="00590D07"/>
    <w:rsid w:val="005C4729"/>
    <w:rsid w:val="00784D58"/>
    <w:rsid w:val="008D6863"/>
    <w:rsid w:val="00A80E96"/>
    <w:rsid w:val="00B86B75"/>
    <w:rsid w:val="00BC48D5"/>
    <w:rsid w:val="00C36279"/>
    <w:rsid w:val="00CB6D5F"/>
    <w:rsid w:val="00CC38C6"/>
    <w:rsid w:val="00D23EB7"/>
    <w:rsid w:val="00E315A3"/>
    <w:rsid w:val="00FB52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1C34"/>
  <w15:docId w15:val="{CBF3B16B-694D-4984-A4F7-58DF868F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uster@vitalant.org" TargetMode="External"/><Relationship Id="rId13" Type="http://schemas.openxmlformats.org/officeDocument/2006/relationships/hyperlink" Target="https://doi.org/10.1111/vox.12705" TargetMode="External"/><Relationship Id="rId18" Type="http://schemas.openxmlformats.org/officeDocument/2006/relationships/hyperlink" Target="https://doi.org/10.1111/j.1537-2995.2009.002402.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oi.org/10.1111/j.1423-0410.1985.tb01131.x" TargetMode="External"/><Relationship Id="rId34" Type="http://schemas.openxmlformats.org/officeDocument/2006/relationships/fontTable" Target="fontTable.xml"/><Relationship Id="rId7" Type="http://schemas.openxmlformats.org/officeDocument/2006/relationships/hyperlink" Target="mailto:altonr@stanford.edu" TargetMode="External"/><Relationship Id="rId12" Type="http://schemas.openxmlformats.org/officeDocument/2006/relationships/hyperlink" Target="https://doi.org/10.1016/j.tmrv.2011.07.006" TargetMode="External"/><Relationship Id="rId17" Type="http://schemas.openxmlformats.org/officeDocument/2006/relationships/hyperlink" Target="https://doi.org/10.1111/tme.12028" TargetMode="External"/><Relationship Id="rId25" Type="http://schemas.openxmlformats.org/officeDocument/2006/relationships/footer" Target="footer2.xm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apps.who.int/iris/bitstream/handle/10665/254987/9789241565431-eng.pdf?sequence=1" TargetMode="External"/><Relationship Id="rId20" Type="http://schemas.openxmlformats.org/officeDocument/2006/relationships/hyperlink" Target="https://doi.org/10.1111/trf.14797"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59/000371664" TargetMode="External"/><Relationship Id="rId24" Type="http://schemas.openxmlformats.org/officeDocument/2006/relationships/footer" Target="footer1.xml"/><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doi.org/10.1016/S0140-6736(16)00581-X" TargetMode="External"/><Relationship Id="rId23" Type="http://schemas.openxmlformats.org/officeDocument/2006/relationships/hyperlink" Target="https://doi.org/10.3201/eid1711.110282"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s://doi.org/10.1111/j.1537-2995.2010.02704.x" TargetMode="External"/><Relationship Id="rId19" Type="http://schemas.openxmlformats.org/officeDocument/2006/relationships/hyperlink" Target="https://doi.org/10.1111/tme.12392"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i.org/10.1111/j.1423-0410.2012.01662.x" TargetMode="External"/><Relationship Id="rId14" Type="http://schemas.openxmlformats.org/officeDocument/2006/relationships/hyperlink" Target="https://doi.org/10.1111/tme.12456" TargetMode="External"/><Relationship Id="rId22" Type="http://schemas.openxmlformats.org/officeDocument/2006/relationships/hyperlink" Target="https://doi.org/10.4297/najms.2011.3329" TargetMode="External"/><Relationship Id="rId27" Type="http://schemas.openxmlformats.org/officeDocument/2006/relationships/image" Target="media/image2.png"/><Relationship Id="rId30" Type="http://schemas.openxmlformats.org/officeDocument/2006/relationships/image" Target="media/image5.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5078</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Modeling the impact of whole blood pathogen inactivation on transfusion-related adverse events and healthcare spending in Ghana</vt:lpstr>
    </vt:vector>
  </TitlesOfParts>
  <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impact of whole blood pathogen inactivation on transfusion-related adverse events and healthcare spending in Ghana</dc:title>
  <dc:creator>Alton Russell</dc:creator>
  <cp:keywords/>
  <cp:lastModifiedBy>Alton Russell</cp:lastModifiedBy>
  <cp:revision>3</cp:revision>
  <dcterms:created xsi:type="dcterms:W3CDTF">2020-12-17T14:45:00Z</dcterms:created>
  <dcterms:modified xsi:type="dcterms:W3CDTF">2020-12-17T14:45:00Z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